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69A33" w14:textId="77777777" w:rsidR="0091343D" w:rsidRDefault="0091343D" w:rsidP="00F007A3"/>
    <w:p w14:paraId="18E68B6B" w14:textId="77777777" w:rsidR="0091343D" w:rsidRPr="00F007A3" w:rsidRDefault="00852559" w:rsidP="00F007A3">
      <w:pPr>
        <w:pStyle w:val="Title"/>
      </w:pPr>
      <w:r w:rsidRPr="00F007A3">
        <w:t xml:space="preserve">A </w:t>
      </w:r>
      <w:commentRangeStart w:id="0"/>
      <w:commentRangeStart w:id="1"/>
      <w:r w:rsidRPr="00F007A3">
        <w:t xml:space="preserve">Quantitative </w:t>
      </w:r>
      <w:commentRangeEnd w:id="0"/>
      <w:r w:rsidR="00935157">
        <w:rPr>
          <w:rStyle w:val="CommentReference"/>
          <w:rFonts w:ascii="Times New Roman" w:eastAsiaTheme="minorEastAsia" w:hAnsi="Times New Roman" w:cs="Times New Roman"/>
          <w:color w:val="auto"/>
          <w:spacing w:val="0"/>
          <w:kern w:val="0"/>
        </w:rPr>
        <w:commentReference w:id="0"/>
      </w:r>
      <w:commentRangeEnd w:id="1"/>
      <w:r w:rsidR="00133F86">
        <w:rPr>
          <w:rStyle w:val="CommentReference"/>
          <w:rFonts w:ascii="Times New Roman" w:eastAsiaTheme="minorEastAsia" w:hAnsi="Times New Roman" w:cs="Times New Roman"/>
          <w:color w:val="auto"/>
          <w:spacing w:val="0"/>
          <w:kern w:val="0"/>
        </w:rPr>
        <w:commentReference w:id="1"/>
      </w:r>
      <w:r w:rsidRPr="00F007A3">
        <w:t xml:space="preserve">Test Method for Assessing </w:t>
      </w:r>
      <w:r w:rsidR="0091343D" w:rsidRPr="00F007A3">
        <w:t xml:space="preserve">Color Performance </w:t>
      </w:r>
      <w:r w:rsidRPr="00F007A3">
        <w:t xml:space="preserve">of </w:t>
      </w:r>
      <w:r w:rsidR="0091343D" w:rsidRPr="00F007A3">
        <w:t>Endoscopy Devices</w:t>
      </w:r>
    </w:p>
    <w:p w14:paraId="5F7F4922" w14:textId="77777777" w:rsidR="0091343D" w:rsidRDefault="0091343D" w:rsidP="00F007A3">
      <w:r>
        <w:t>Wei-Chung Cheng</w:t>
      </w:r>
      <w:r w:rsidR="000C4E8F" w:rsidRPr="000C4E8F">
        <w:rPr>
          <w:vertAlign w:val="superscript"/>
        </w:rPr>
        <w:t>1</w:t>
      </w:r>
      <w:r w:rsidR="00623B01">
        <w:t>*</w:t>
      </w:r>
    </w:p>
    <w:p w14:paraId="31257F36" w14:textId="77777777" w:rsidR="0091343D" w:rsidRDefault="0091343D" w:rsidP="00F007A3">
      <w:r>
        <w:t>Quanzeng Wang</w:t>
      </w:r>
      <w:r w:rsidR="000C4E8F" w:rsidRPr="000C4E8F">
        <w:rPr>
          <w:vertAlign w:val="superscript"/>
        </w:rPr>
        <w:t>1</w:t>
      </w:r>
    </w:p>
    <w:p w14:paraId="068DF6A3" w14:textId="77777777" w:rsidR="00A07C53" w:rsidRDefault="00A07C53" w:rsidP="00F007A3"/>
    <w:p w14:paraId="0F3B91A7" w14:textId="77777777" w:rsidR="00EA7D25" w:rsidRDefault="00EA7D25" w:rsidP="00F007A3"/>
    <w:p w14:paraId="7B4F5D40" w14:textId="1E89E952" w:rsidR="00EA7D25" w:rsidRDefault="00C27F8E" w:rsidP="00F007A3">
      <w:r>
        <w:t>v3</w:t>
      </w:r>
    </w:p>
    <w:p w14:paraId="2EB95930" w14:textId="77777777" w:rsidR="00EA7D25" w:rsidRDefault="00EA7D25" w:rsidP="00F007A3"/>
    <w:p w14:paraId="179F4082" w14:textId="77777777" w:rsidR="00EA7D25" w:rsidRDefault="00EA7D25" w:rsidP="00F007A3"/>
    <w:p w14:paraId="537A8C4C" w14:textId="77777777" w:rsidR="00EA7D25" w:rsidRDefault="00EA7D25" w:rsidP="00F007A3"/>
    <w:p w14:paraId="1F652DFB" w14:textId="77777777" w:rsidR="00EA7D25" w:rsidRDefault="00EA7D25" w:rsidP="00F007A3"/>
    <w:p w14:paraId="07A1BF05" w14:textId="77777777" w:rsidR="00EA7D25" w:rsidRDefault="00EA7D25" w:rsidP="00F007A3"/>
    <w:p w14:paraId="6329C535" w14:textId="77777777" w:rsidR="00EA7D25" w:rsidRDefault="00EA7D25" w:rsidP="00F007A3"/>
    <w:p w14:paraId="547F6A67" w14:textId="77777777" w:rsidR="00EA7D25" w:rsidRDefault="00EA7D25" w:rsidP="00F007A3"/>
    <w:p w14:paraId="3721DDB1" w14:textId="77777777" w:rsidR="00EA7D25" w:rsidRDefault="00EA7D25" w:rsidP="00F007A3"/>
    <w:p w14:paraId="294294D6" w14:textId="77777777" w:rsidR="00EA7D25" w:rsidRDefault="00EA7D25" w:rsidP="00F007A3"/>
    <w:p w14:paraId="7A549ECB" w14:textId="77777777" w:rsidR="00EA7D25" w:rsidRDefault="00EA7D25" w:rsidP="00F007A3"/>
    <w:p w14:paraId="1B5CD5C6" w14:textId="77777777" w:rsidR="00EA7D25" w:rsidRDefault="00EA7D25" w:rsidP="00F007A3"/>
    <w:p w14:paraId="5381C281" w14:textId="77777777" w:rsidR="00EA7D25" w:rsidRDefault="00EA7D25" w:rsidP="00F007A3"/>
    <w:p w14:paraId="340FA3D5" w14:textId="77777777" w:rsidR="00EA7D25" w:rsidRDefault="00EA7D25" w:rsidP="00F007A3"/>
    <w:p w14:paraId="570CFB78" w14:textId="77777777" w:rsidR="00EA7D25" w:rsidRDefault="00EA7D25" w:rsidP="00F007A3"/>
    <w:p w14:paraId="28180350" w14:textId="77777777" w:rsidR="00EA7D25" w:rsidRDefault="00EA7D25" w:rsidP="00F007A3"/>
    <w:p w14:paraId="3C43C9F0" w14:textId="77777777" w:rsidR="00F007A3" w:rsidRDefault="00852559" w:rsidP="00F007A3">
      <w:r>
        <w:t>* Correspond</w:t>
      </w:r>
      <w:r w:rsidR="00F007A3">
        <w:t>ence: Wei-Chung.Cheng@fda.hhs.gov</w:t>
      </w:r>
    </w:p>
    <w:p w14:paraId="0FA6C6AB" w14:textId="77777777" w:rsidR="00F007A3" w:rsidRDefault="00F007A3" w:rsidP="00F007A3">
      <w:r w:rsidRPr="000C4E8F">
        <w:rPr>
          <w:vertAlign w:val="superscript"/>
        </w:rPr>
        <w:t>1</w:t>
      </w:r>
      <w:r w:rsidRPr="00F007A3">
        <w:t xml:space="preserve"> </w:t>
      </w:r>
      <w:r>
        <w:t>Office of Science and Engineering Laboratories, Center for Devices and Radiological Health, US Food and Drug Administration, Silver Spring, Maryland, USA</w:t>
      </w:r>
    </w:p>
    <w:p w14:paraId="0C2056BB" w14:textId="77777777" w:rsidR="0091343D" w:rsidRDefault="0091343D" w:rsidP="00F007A3">
      <w:pPr>
        <w:pStyle w:val="Heading1"/>
      </w:pPr>
      <w:r>
        <w:lastRenderedPageBreak/>
        <w:t xml:space="preserve">Abstract </w:t>
      </w:r>
    </w:p>
    <w:p w14:paraId="4FABF7C9" w14:textId="77777777" w:rsidR="004D0288" w:rsidRPr="004D0288" w:rsidRDefault="004D0288" w:rsidP="00F007A3"/>
    <w:p w14:paraId="134DA82C" w14:textId="77777777" w:rsidR="004D08E4" w:rsidRDefault="0091343D" w:rsidP="00F007A3">
      <w:r w:rsidRPr="0091343D">
        <w:rPr>
          <w:b/>
        </w:rPr>
        <w:t>Objective:</w:t>
      </w:r>
      <w:r>
        <w:t xml:space="preserve"> </w:t>
      </w:r>
      <w:r w:rsidR="006B1BE1">
        <w:t>Endoscopy devices are regulated as medical imaging devices and need to be cleared before be</w:t>
      </w:r>
      <w:r w:rsidR="004D08E4">
        <w:t>ing</w:t>
      </w:r>
      <w:r w:rsidR="006B1BE1">
        <w:t xml:space="preserve"> marketed legally. To clear a new endoscopy device, test data is required to </w:t>
      </w:r>
      <w:r w:rsidR="004D08E4">
        <w:t>demonstrate</w:t>
      </w:r>
      <w:r w:rsidR="00623B01">
        <w:t xml:space="preserve"> </w:t>
      </w:r>
      <w:r w:rsidR="003D0636">
        <w:t>performance equivalence</w:t>
      </w:r>
      <w:r w:rsidR="00623B01">
        <w:t xml:space="preserve"> </w:t>
      </w:r>
      <w:r w:rsidR="003D0636">
        <w:t>to a</w:t>
      </w:r>
      <w:r w:rsidR="000F7875">
        <w:t xml:space="preserve"> cleared </w:t>
      </w:r>
      <w:r w:rsidR="006B1BE1">
        <w:t xml:space="preserve">endoscopy device. </w:t>
      </w:r>
      <w:r w:rsidR="004D08E4">
        <w:t>However, due to the lack of a standard test method for color performance</w:t>
      </w:r>
      <w:r w:rsidR="006B1BE1">
        <w:t>,</w:t>
      </w:r>
      <w:r w:rsidR="004D08E4">
        <w:t xml:space="preserve"> test results collected with different test methods cannot be compared objectively. </w:t>
      </w:r>
      <w:r w:rsidR="00852559" w:rsidRPr="006B1BE1">
        <w:t xml:space="preserve">To quantitatively compare color performance of different endoscopy devices, </w:t>
      </w:r>
      <w:r w:rsidR="001D6762" w:rsidRPr="006B1BE1">
        <w:t xml:space="preserve">bench </w:t>
      </w:r>
      <w:r w:rsidR="00852559" w:rsidRPr="006B1BE1">
        <w:t>test method</w:t>
      </w:r>
      <w:r w:rsidR="004D0288" w:rsidRPr="006B1BE1">
        <w:t>s</w:t>
      </w:r>
      <w:r w:rsidR="00852559" w:rsidRPr="006B1BE1">
        <w:t xml:space="preserve"> </w:t>
      </w:r>
      <w:r w:rsidR="004D0288" w:rsidRPr="006B1BE1">
        <w:t xml:space="preserve">were </w:t>
      </w:r>
      <w:r w:rsidR="00852559" w:rsidRPr="006B1BE1">
        <w:t xml:space="preserve">developed </w:t>
      </w:r>
      <w:r w:rsidR="004D08E4">
        <w:t xml:space="preserve">in this work </w:t>
      </w:r>
      <w:r w:rsidR="00852559" w:rsidRPr="006B1BE1">
        <w:t>to characterize</w:t>
      </w:r>
      <w:r w:rsidR="004D08E4">
        <w:t xml:space="preserve"> and analyze the color characteristics.</w:t>
      </w:r>
    </w:p>
    <w:p w14:paraId="253964C5" w14:textId="77777777" w:rsidR="00F3463B" w:rsidRDefault="00F3463B" w:rsidP="00F007A3">
      <w:r>
        <w:rPr>
          <w:b/>
        </w:rPr>
        <w:t>Results:</w:t>
      </w:r>
      <w:r w:rsidR="0091343D">
        <w:t xml:space="preserve"> </w:t>
      </w:r>
      <w:r w:rsidR="00DC57A6">
        <w:t>A</w:t>
      </w:r>
      <w:r>
        <w:t xml:space="preserve"> flexible endoscope and a capsule endoscope</w:t>
      </w:r>
      <w:r w:rsidR="00DC57A6">
        <w:t xml:space="preserve"> were tested with the </w:t>
      </w:r>
      <w:r w:rsidR="00AB171E">
        <w:t xml:space="preserve">described </w:t>
      </w:r>
      <w:r w:rsidR="00DC57A6">
        <w:t>methods</w:t>
      </w:r>
      <w:r>
        <w:t>.</w:t>
      </w:r>
      <w:r w:rsidR="005A172B">
        <w:t xml:space="preserve"> The results show that both devices reduced the chroma</w:t>
      </w:r>
      <w:r w:rsidR="00171D16">
        <w:t xml:space="preserve"> and lightness contrast with </w:t>
      </w:r>
      <w:r w:rsidR="00DC57A6">
        <w:t xml:space="preserve">a </w:t>
      </w:r>
      <w:r w:rsidR="00171D16">
        <w:t>pronounced shift in hue</w:t>
      </w:r>
      <w:r w:rsidR="000F7875">
        <w:t xml:space="preserve"> with respect to </w:t>
      </w:r>
      <w:r w:rsidR="00171D16">
        <w:t xml:space="preserve">the original target. </w:t>
      </w:r>
      <w:r w:rsidR="005A172B">
        <w:t xml:space="preserve"> </w:t>
      </w:r>
      <w:r w:rsidR="00DC57A6">
        <w:t xml:space="preserve">The color contrast was reduced to 80% and 76% by the capsule </w:t>
      </w:r>
      <w:r w:rsidR="003D0636">
        <w:t xml:space="preserve">endoscope </w:t>
      </w:r>
      <w:r w:rsidR="00DC57A6">
        <w:t xml:space="preserve">and flexible </w:t>
      </w:r>
      <w:r w:rsidR="003D0636">
        <w:t>endoscope</w:t>
      </w:r>
      <w:r w:rsidR="00DC57A6">
        <w:t>, respectively.</w:t>
      </w:r>
    </w:p>
    <w:p w14:paraId="25DBA9AB" w14:textId="77777777" w:rsidR="0091343D" w:rsidRDefault="0091343D" w:rsidP="00F007A3">
      <w:r w:rsidRPr="0091343D">
        <w:rPr>
          <w:b/>
        </w:rPr>
        <w:t>Keywords:</w:t>
      </w:r>
      <w:r>
        <w:t xml:space="preserve"> </w:t>
      </w:r>
      <w:r w:rsidR="001D6762">
        <w:t>Color performance, endoscopy device, color medical imaging, flexible endoscope, capsule endoscope</w:t>
      </w:r>
      <w:r w:rsidR="001D536B">
        <w:t>, colorimetry</w:t>
      </w:r>
      <w:r w:rsidR="000F7875">
        <w:t>, color science</w:t>
      </w:r>
    </w:p>
    <w:p w14:paraId="7708BF43" w14:textId="77777777" w:rsidR="0091343D" w:rsidRDefault="0091343D" w:rsidP="00F007A3">
      <w:r>
        <w:br w:type="page"/>
      </w:r>
    </w:p>
    <w:p w14:paraId="259E6BBF" w14:textId="77777777" w:rsidR="0091343D" w:rsidRPr="00F007A3" w:rsidRDefault="0091343D" w:rsidP="00F007A3">
      <w:pPr>
        <w:pStyle w:val="Heading1"/>
      </w:pPr>
      <w:r w:rsidRPr="00F007A3">
        <w:lastRenderedPageBreak/>
        <w:t xml:space="preserve">Introduction </w:t>
      </w:r>
    </w:p>
    <w:p w14:paraId="49984259" w14:textId="77777777" w:rsidR="00A95E11" w:rsidRPr="00F007A3" w:rsidRDefault="006B1158" w:rsidP="00F007A3">
      <w:r w:rsidRPr="00F007A3">
        <w:t>Endoscop</w:t>
      </w:r>
      <w:r w:rsidR="00A95E11" w:rsidRPr="00F007A3">
        <w:t>e</w:t>
      </w:r>
      <w:r w:rsidRPr="00F007A3">
        <w:t xml:space="preserve"> is a </w:t>
      </w:r>
      <w:r w:rsidR="006D081C" w:rsidRPr="00F007A3">
        <w:t xml:space="preserve">general name </w:t>
      </w:r>
      <w:r w:rsidR="00D30C3D">
        <w:t>for</w:t>
      </w:r>
      <w:r w:rsidR="00451BE2" w:rsidRPr="00F007A3">
        <w:t xml:space="preserve"> medical imaging devices </w:t>
      </w:r>
      <w:r w:rsidR="00D30C3D">
        <w:t xml:space="preserve">used to </w:t>
      </w:r>
      <w:r w:rsidR="00451BE2" w:rsidRPr="00F007A3">
        <w:t>visually examin</w:t>
      </w:r>
      <w:r w:rsidR="00D30C3D">
        <w:t>e</w:t>
      </w:r>
      <w:r w:rsidR="00451BE2" w:rsidRPr="00F007A3">
        <w:t xml:space="preserve"> internal organs via </w:t>
      </w:r>
      <w:r w:rsidR="009342D1" w:rsidRPr="00F007A3">
        <w:t>orifices</w:t>
      </w:r>
      <w:r w:rsidR="00451BE2" w:rsidRPr="00F007A3">
        <w:t xml:space="preserve"> of the human body.</w:t>
      </w:r>
      <w:r w:rsidR="00A95E11" w:rsidRPr="00F007A3">
        <w:t xml:space="preserve"> For example, a gastroscope</w:t>
      </w:r>
      <w:r w:rsidR="009342D1" w:rsidRPr="00F007A3">
        <w:t xml:space="preserve"> can be</w:t>
      </w:r>
      <w:r w:rsidR="00A95E11" w:rsidRPr="00F007A3">
        <w:t xml:space="preserve"> used to examine the</w:t>
      </w:r>
      <w:r w:rsidR="009342D1" w:rsidRPr="00F007A3">
        <w:t xml:space="preserve"> esophagus, stomach, </w:t>
      </w:r>
      <w:r w:rsidR="001E18F2" w:rsidRPr="00F007A3">
        <w:t xml:space="preserve">and </w:t>
      </w:r>
      <w:r w:rsidR="00A95E11" w:rsidRPr="00F007A3">
        <w:t xml:space="preserve">small bowel via the </w:t>
      </w:r>
      <w:r w:rsidR="009342D1" w:rsidRPr="00F007A3">
        <w:t xml:space="preserve">digestive </w:t>
      </w:r>
      <w:r w:rsidR="00A95E11" w:rsidRPr="00F007A3">
        <w:t xml:space="preserve">track. A colonoscope is used to </w:t>
      </w:r>
      <w:r w:rsidR="001E18F2" w:rsidRPr="00F007A3">
        <w:t xml:space="preserve">examine </w:t>
      </w:r>
      <w:r w:rsidR="00DC57A6" w:rsidRPr="00F007A3">
        <w:t xml:space="preserve">the </w:t>
      </w:r>
      <w:r w:rsidR="001E18F2" w:rsidRPr="00F007A3">
        <w:t>colon</w:t>
      </w:r>
      <w:r w:rsidR="00A95E11" w:rsidRPr="00F007A3">
        <w:t xml:space="preserve"> </w:t>
      </w:r>
      <w:r w:rsidR="009342D1" w:rsidRPr="00F007A3">
        <w:t xml:space="preserve">and remove </w:t>
      </w:r>
      <w:r w:rsidR="00A95E11" w:rsidRPr="00F007A3">
        <w:t xml:space="preserve">polyps </w:t>
      </w:r>
      <w:r w:rsidR="009342D1" w:rsidRPr="00F007A3">
        <w:t>through</w:t>
      </w:r>
      <w:r w:rsidR="00A95E11" w:rsidRPr="00F007A3">
        <w:t xml:space="preserve"> the rectum. A bronchoscope </w:t>
      </w:r>
      <w:r w:rsidR="009342D1" w:rsidRPr="00F007A3">
        <w:t xml:space="preserve">is </w:t>
      </w:r>
      <w:r w:rsidR="00A95E11" w:rsidRPr="00F007A3">
        <w:t xml:space="preserve">used to examine the </w:t>
      </w:r>
      <w:r w:rsidR="009342D1" w:rsidRPr="00F007A3">
        <w:t xml:space="preserve">airways </w:t>
      </w:r>
      <w:r w:rsidR="00A95E11" w:rsidRPr="00F007A3">
        <w:t xml:space="preserve">through the </w:t>
      </w:r>
      <w:r w:rsidR="009342D1" w:rsidRPr="00F007A3">
        <w:t>nose or mouth</w:t>
      </w:r>
      <w:r w:rsidR="00A95E11" w:rsidRPr="00F007A3">
        <w:t xml:space="preserve">. </w:t>
      </w:r>
      <w:r w:rsidR="00CE776E" w:rsidRPr="00F007A3">
        <w:t>M</w:t>
      </w:r>
      <w:r w:rsidR="00A95E11" w:rsidRPr="00F007A3">
        <w:t xml:space="preserve">ore than </w:t>
      </w:r>
      <w:r w:rsidR="009342D1" w:rsidRPr="00F007A3">
        <w:t xml:space="preserve">ten million colonoscopies </w:t>
      </w:r>
      <w:r w:rsidR="00CE776E" w:rsidRPr="00F007A3">
        <w:t xml:space="preserve">are </w:t>
      </w:r>
      <w:r w:rsidR="001E18F2" w:rsidRPr="00F007A3">
        <w:t xml:space="preserve">conducted </w:t>
      </w:r>
      <w:r w:rsidR="00A95E11" w:rsidRPr="00F007A3">
        <w:t>in the US</w:t>
      </w:r>
      <w:r w:rsidR="001E18F2" w:rsidRPr="00F007A3">
        <w:t xml:space="preserve"> every year</w:t>
      </w:r>
      <w:r w:rsidR="00E34D0E" w:rsidRPr="00F007A3">
        <w:t xml:space="preserve"> </w:t>
      </w:r>
      <w:r w:rsidR="00FF64F4" w:rsidRPr="00F007A3">
        <w:t>[1]</w:t>
      </w:r>
      <w:r w:rsidR="00A95E11" w:rsidRPr="00F007A3">
        <w:t>.</w:t>
      </w:r>
    </w:p>
    <w:p w14:paraId="71362081" w14:textId="77777777" w:rsidR="00CE776E" w:rsidRDefault="002D4CAA" w:rsidP="00F007A3">
      <w:r>
        <w:t>An endoscope is a complete imaging system that consists of the light source, camera (including optical lenses and imaging sensor), image processor, and display. The working princip</w:t>
      </w:r>
      <w:r w:rsidR="00DC57A6">
        <w:t>le</w:t>
      </w:r>
      <w:r>
        <w:t xml:space="preserve">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electrical conduits in real time</w:t>
      </w:r>
      <w:r w:rsidR="007004D4">
        <w:t xml:space="preserve"> [</w:t>
      </w:r>
      <w:r w:rsidR="00FF64F4">
        <w:t>2</w:t>
      </w:r>
      <w:r w:rsidR="007004D4">
        <w:t>]</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and takes images at a much slower rate. The image data is wirelessly</w:t>
      </w:r>
      <w:r w:rsidR="00864FD2">
        <w:t xml:space="preserve"> sen</w:t>
      </w:r>
      <w:r w:rsidR="00CE776E">
        <w:t xml:space="preserve">t to an </w:t>
      </w:r>
      <w:r w:rsidR="007004D4">
        <w:t>external</w:t>
      </w:r>
      <w:r w:rsidR="00CE776E">
        <w:t xml:space="preserve"> recorder for offline review</w:t>
      </w:r>
      <w:r w:rsidR="0059798F">
        <w:t xml:space="preserve"> [</w:t>
      </w:r>
      <w:r w:rsidR="00FF64F4">
        <w:t>3</w:t>
      </w:r>
      <w:r w:rsidR="0059798F">
        <w:t>]</w:t>
      </w:r>
      <w:r w:rsidR="00CE776E">
        <w:t>.</w:t>
      </w:r>
    </w:p>
    <w:p w14:paraId="4489DC57" w14:textId="77777777" w:rsidR="002C3D2F" w:rsidRDefault="00F3463B" w:rsidP="00F007A3">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FF64F4">
        <w:t>4</w:t>
      </w:r>
      <w:r w:rsidR="0059798F">
        <w:t>]</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BB3838">
        <w:t>premarket notification submission</w:t>
      </w:r>
      <w:r w:rsidR="00CA3F59">
        <w:t xml:space="preserve"> needs to </w:t>
      </w:r>
      <w:r w:rsidR="00BB3838">
        <w:t xml:space="preserve">include performance </w:t>
      </w:r>
      <w:r w:rsidR="00CA3F59">
        <w:t xml:space="preserve">test data to </w:t>
      </w:r>
      <w:r w:rsidR="00CE776E">
        <w:t xml:space="preserve">show that the subject device is substantially equivalent to at least one </w:t>
      </w:r>
      <w:r w:rsidR="00A663CC">
        <w:t>legally marketed device</w:t>
      </w:r>
      <w:r w:rsidR="00CE776E">
        <w:t>, called</w:t>
      </w:r>
      <w:r w:rsidR="00BB3838">
        <w:t xml:space="preserve"> the</w:t>
      </w:r>
      <w:r w:rsidR="00CE776E">
        <w:t xml:space="preserve"> </w:t>
      </w:r>
      <w:r w:rsidR="00CE776E" w:rsidRPr="00CE776E">
        <w:rPr>
          <w:i/>
        </w:rPr>
        <w:t>predicate</w:t>
      </w:r>
      <w:r w:rsidR="00A663CC">
        <w:t xml:space="preserve">. </w:t>
      </w:r>
      <w:r w:rsidR="00CA3F59">
        <w:t xml:space="preserve">As a color medical imaging device, an endoscopy device needs to provide </w:t>
      </w:r>
      <w:r w:rsidR="0059798F">
        <w:t>not only optical performance [</w:t>
      </w:r>
      <w:r w:rsidR="00FF64F4">
        <w:t>5</w:t>
      </w:r>
      <w:r w:rsidR="0059798F">
        <w:t xml:space="preserve">] but also </w:t>
      </w:r>
      <w:r w:rsidR="00CA3F59">
        <w:t>color performance test data</w:t>
      </w:r>
      <w:r w:rsidR="00FF64F4">
        <w:t xml:space="preserve"> [6]</w:t>
      </w:r>
      <w:r w:rsidR="00CA3F59">
        <w:t xml:space="preserve">. </w:t>
      </w:r>
      <w:r w:rsidR="00864FD2">
        <w:t xml:space="preserve">Testing color performance is </w:t>
      </w:r>
      <w:r w:rsidR="007004D4">
        <w:t>essential</w:t>
      </w:r>
      <w:r w:rsidR="00864FD2">
        <w:t xml:space="preserve"> because the device characteristics need to be documented for traceability and </w:t>
      </w:r>
      <w:r w:rsidR="000F7875">
        <w:t>regulatory purposes</w:t>
      </w:r>
      <w:r w:rsidR="00864FD2">
        <w:t xml:space="preserve">. </w:t>
      </w:r>
      <w:r w:rsidR="0059798F">
        <w:t>Furthermore, q</w:t>
      </w:r>
      <w:r w:rsidR="00864FD2">
        <w:t xml:space="preserve">uantitative color performance test data is crucial for </w:t>
      </w:r>
      <w:r w:rsidR="001E18F2">
        <w:t xml:space="preserve">devices that claim using </w:t>
      </w:r>
      <w:r w:rsidR="000F7875">
        <w:t xml:space="preserve">hardware or software </w:t>
      </w:r>
      <w:r w:rsidR="001E18F2">
        <w:t xml:space="preserve">color enhancement techniques to improve </w:t>
      </w:r>
      <w:r w:rsidR="00D30C3D">
        <w:t xml:space="preserve">the </w:t>
      </w:r>
      <w:r w:rsidR="001E18F2">
        <w:t xml:space="preserve">detection capability. The emerging </w:t>
      </w:r>
      <w:r w:rsidR="00D30C3D">
        <w:t xml:space="preserve">use of </w:t>
      </w:r>
      <w:r w:rsidR="001E18F2">
        <w:t>artificial intelligent</w:t>
      </w:r>
      <w:r w:rsidR="001A173C">
        <w:t xml:space="preserve"> </w:t>
      </w:r>
      <w:r w:rsidR="000F7875">
        <w:t xml:space="preserve">algorithms </w:t>
      </w:r>
      <w:r w:rsidR="001E18F2">
        <w:t xml:space="preserve">to detect lesions also demands consistent color presentation </w:t>
      </w:r>
      <w:r w:rsidR="000F7875">
        <w:t xml:space="preserve">across </w:t>
      </w:r>
      <w:r w:rsidR="001E18F2">
        <w:t xml:space="preserve">the images. </w:t>
      </w:r>
      <w:r w:rsidR="00CA3F59">
        <w:t>Color performance test</w:t>
      </w:r>
      <w:r w:rsidR="00D30C3D">
        <w:t>s</w:t>
      </w:r>
      <w:r w:rsidR="00CA3F59">
        <w:t xml:space="preserve"> </w:t>
      </w:r>
      <w:r w:rsidR="00D30C3D">
        <w:t>are</w:t>
      </w:r>
      <w:r w:rsidR="00CA3F59">
        <w:t xml:space="preserve"> usually conducted as bench tests without </w:t>
      </w:r>
      <w:r w:rsidR="0059798F">
        <w:t>commissioning</w:t>
      </w:r>
      <w:r w:rsidR="00CA3F59">
        <w:t xml:space="preserve"> clinical or animal studies. However, due to </w:t>
      </w:r>
      <w:r w:rsidR="007004D4">
        <w:t xml:space="preserve">the </w:t>
      </w:r>
      <w:r w:rsidR="00CA3F59">
        <w:t>lack of a standardized color performance test method</w:t>
      </w:r>
      <w:r w:rsidR="00BB3838">
        <w:t>, performance</w:t>
      </w:r>
      <w:r w:rsidR="00CA3F59">
        <w:t xml:space="preserve"> test data collected </w:t>
      </w:r>
      <w:r w:rsidR="00BB3838">
        <w:t xml:space="preserve">with </w:t>
      </w:r>
      <w:r w:rsidR="00CA3F59">
        <w:t xml:space="preserve">different </w:t>
      </w:r>
      <w:r w:rsidR="00BB3838">
        <w:t>test methods cannot be compared directly, which impedes</w:t>
      </w:r>
      <w:r w:rsidR="002C3D2F">
        <w:t xml:space="preserve"> establishing substantial equivalence between the subject and predicate devices.</w:t>
      </w:r>
    </w:p>
    <w:p w14:paraId="77D6C999" w14:textId="77777777" w:rsidR="0059798F" w:rsidRDefault="00DB5BF0" w:rsidP="00F007A3">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w:t>
      </w:r>
      <w:r w:rsidR="002C3D2F">
        <w:t xml:space="preserve">the color performance of </w:t>
      </w:r>
      <w:r w:rsidR="00AC4AE8">
        <w:t>different endoscopy devices.</w:t>
      </w:r>
    </w:p>
    <w:p w14:paraId="0600E42D" w14:textId="77777777" w:rsidR="00DD083D" w:rsidRDefault="00DD083D" w:rsidP="00F007A3"/>
    <w:p w14:paraId="6B3E53E8" w14:textId="77777777" w:rsidR="00DD083D" w:rsidRDefault="00DD083D" w:rsidP="00F007A3"/>
    <w:p w14:paraId="5125E903" w14:textId="77777777" w:rsidR="00966BB1" w:rsidRDefault="00966BB1" w:rsidP="00F007A3">
      <w:pPr>
        <w:rPr>
          <w:rFonts w:asciiTheme="majorHAnsi" w:eastAsiaTheme="majorEastAsia" w:hAnsiTheme="majorHAnsi" w:cstheme="majorBidi"/>
          <w:color w:val="365F91" w:themeColor="accent1" w:themeShade="BF"/>
          <w:sz w:val="28"/>
          <w:szCs w:val="28"/>
        </w:rPr>
      </w:pPr>
      <w:r>
        <w:br w:type="page"/>
      </w:r>
    </w:p>
    <w:p w14:paraId="3668EA23" w14:textId="77777777" w:rsidR="0091343D" w:rsidRDefault="0091343D" w:rsidP="00F007A3">
      <w:pPr>
        <w:pStyle w:val="Heading1"/>
      </w:pPr>
      <w:r>
        <w:lastRenderedPageBreak/>
        <w:t>Main text</w:t>
      </w:r>
    </w:p>
    <w:p w14:paraId="71EB1694" w14:textId="77777777" w:rsidR="0028029E" w:rsidRPr="00F007A3" w:rsidRDefault="00DD083D" w:rsidP="00F007A3">
      <w:pPr>
        <w:pStyle w:val="Heading2"/>
      </w:pPr>
      <w:r w:rsidRPr="00F007A3">
        <w:t xml:space="preserve">Method </w:t>
      </w:r>
      <w:r w:rsidR="00D40206" w:rsidRPr="00F007A3">
        <w:t>for</w:t>
      </w:r>
      <w:r w:rsidRPr="00F007A3">
        <w:t xml:space="preserve"> </w:t>
      </w:r>
      <w:r w:rsidR="008C2632" w:rsidRPr="00F007A3">
        <w:t>Color Characterization</w:t>
      </w:r>
    </w:p>
    <w:p w14:paraId="62CE321C" w14:textId="77777777" w:rsidR="00BD359E" w:rsidRPr="00BD359E" w:rsidRDefault="00BD359E" w:rsidP="00F007A3">
      <w:r>
        <w:t xml:space="preserve">The workflow of the color performance test method is depicted in </w:t>
      </w:r>
      <w:r w:rsidR="00BB4614">
        <w:fldChar w:fldCharType="begin"/>
      </w:r>
      <w:r w:rsidR="00BB4614">
        <w:instrText xml:space="preserve"> REF _Ref531708548 </w:instrText>
      </w:r>
      <w:r w:rsidR="00BB4614">
        <w:fldChar w:fldCharType="separate"/>
      </w:r>
      <w:r w:rsidR="00D30C3D">
        <w:t xml:space="preserve">Figure </w:t>
      </w:r>
      <w:r w:rsidR="00D30C3D">
        <w:rPr>
          <w:noProof/>
        </w:rPr>
        <w:t>1</w:t>
      </w:r>
      <w:r w:rsidR="00BB4614">
        <w:rPr>
          <w:noProof/>
        </w:rPr>
        <w:fldChar w:fldCharType="end"/>
      </w:r>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r w:rsidR="00AB171E">
        <w:rPr>
          <w:rFonts w:ascii="Constantia" w:hAnsi="Constantia"/>
        </w:rPr>
        <w:t>Δ</w:t>
      </w:r>
      <w:r w:rsidR="00891DCF">
        <w:t>E, reference white</w:t>
      </w:r>
      <w:r w:rsidR="00657AB8">
        <w:t>, D65</w:t>
      </w:r>
      <w:r w:rsidR="004D0288">
        <w:t>, lightness, chroma, and hue</w:t>
      </w:r>
      <w:r w:rsidR="00891DCF">
        <w:t xml:space="preserve"> can be found in [</w:t>
      </w:r>
      <w:r w:rsidR="00623B01">
        <w:t>7</w:t>
      </w:r>
      <w:r w:rsidR="00FF64F4">
        <w:t>]</w:t>
      </w:r>
      <w:r w:rsidR="00891DCF">
        <w:t>[</w:t>
      </w:r>
      <w:r w:rsidR="00623B01">
        <w:t>8</w:t>
      </w:r>
      <w:r w:rsidR="00891DCF">
        <w:t xml:space="preserve">]. </w:t>
      </w:r>
    </w:p>
    <w:p w14:paraId="1B65503D" w14:textId="77777777" w:rsidR="00BD359E" w:rsidRDefault="00BD359E" w:rsidP="00F007A3"/>
    <w:p w14:paraId="18C3F580" w14:textId="77777777" w:rsidR="00BD359E" w:rsidRDefault="00BD359E" w:rsidP="00F007A3">
      <w:r>
        <w:rPr>
          <w:noProof/>
        </w:rPr>
        <mc:AlternateContent>
          <mc:Choice Requires="wpc">
            <w:drawing>
              <wp:inline distT="0" distB="0" distL="0" distR="0" wp14:anchorId="6424F86C" wp14:editId="795B23B1">
                <wp:extent cx="5486400" cy="2976659"/>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10"/>
                          <a:stretch>
                            <a:fillRect/>
                          </a:stretch>
                        </pic:blipFill>
                        <pic:spPr>
                          <a:xfrm>
                            <a:off x="0" y="33695"/>
                            <a:ext cx="5486400" cy="2899370"/>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D5AD25" id="Canvas 3091" o:spid="_x0000_s1026" editas="canvas" style="width:6in;height:234.4pt;mso-position-horizontal-relative:char;mso-position-vertical-relative:line" coordsize="54864,297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762;visibility:visible;mso-wrap-style:square">
                  <v:fill o:detectmouseclick="t"/>
                  <v:path o:connecttype="none"/>
                </v:shape>
                <v:shape id="Picture 7" o:spid="_x0000_s1028" type="#_x0000_t75" style="position:absolute;top:336;width:54864;height:28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">
                  <v:imagedata r:id="rId12" o:title=""/>
                </v:shape>
                <w10:anchorlock/>
              </v:group>
            </w:pict>
          </mc:Fallback>
        </mc:AlternateContent>
      </w:r>
    </w:p>
    <w:p w14:paraId="30ADF1F6" w14:textId="77777777" w:rsidR="008C2632" w:rsidRDefault="00BD359E" w:rsidP="00F007A3">
      <w:pPr>
        <w:pStyle w:val="Caption"/>
      </w:pPr>
      <w:bookmarkStart w:id="2" w:name="_Ref531708548"/>
      <w:r>
        <w:t xml:space="preserve">Figure </w:t>
      </w:r>
      <w:r w:rsidR="00C979FE">
        <w:fldChar w:fldCharType="begin"/>
      </w:r>
      <w:r w:rsidR="00C979FE">
        <w:instrText xml:space="preserve"> SEQ Figure \* ARABIC </w:instrText>
      </w:r>
      <w:r w:rsidR="00C979FE">
        <w:fldChar w:fldCharType="separate"/>
      </w:r>
      <w:r w:rsidR="00D30C3D">
        <w:rPr>
          <w:noProof/>
        </w:rPr>
        <w:t>1</w:t>
      </w:r>
      <w:r w:rsidR="00C979FE">
        <w:rPr>
          <w:noProof/>
        </w:rPr>
        <w:fldChar w:fldCharType="end"/>
      </w:r>
      <w:bookmarkEnd w:id="2"/>
      <w:r>
        <w:t>: Workflow of t</w:t>
      </w:r>
      <w:r w:rsidR="001B6531">
        <w:t>he color performance test for a flexible endoscope</w:t>
      </w:r>
      <w:r>
        <w:t>.</w:t>
      </w:r>
    </w:p>
    <w:p w14:paraId="1C2848A1" w14:textId="77777777" w:rsidR="002C3D2F" w:rsidRDefault="002C3D2F" w:rsidP="00F007A3"/>
    <w:p w14:paraId="50770F4B" w14:textId="5F3D171F" w:rsidR="00C23218" w:rsidRDefault="00111B28" w:rsidP="00F007A3">
      <w:r>
        <w:t xml:space="preserve">The upper arm in </w:t>
      </w:r>
      <w:r w:rsidR="00BB4614">
        <w:fldChar w:fldCharType="begin"/>
      </w:r>
      <w:r w:rsidR="00BB4614">
        <w:instrText xml:space="preserve"> REF _Ref531708548 </w:instrText>
      </w:r>
      <w:r w:rsidR="00BB4614">
        <w:fldChar w:fldCharType="separate"/>
      </w:r>
      <w:r w:rsidR="00D30C3D">
        <w:t xml:space="preserve">Figure </w:t>
      </w:r>
      <w:r w:rsidR="00D30C3D">
        <w:rPr>
          <w:noProof/>
        </w:rPr>
        <w:t>1</w:t>
      </w:r>
      <w:r w:rsidR="00BB4614">
        <w:rPr>
          <w:noProof/>
        </w:rPr>
        <w:fldChar w:fldCharType="end"/>
      </w:r>
      <w:r>
        <w:t xml:space="preserve"> depicts the imaging chain of </w:t>
      </w:r>
      <w:r w:rsidR="002C3D2F">
        <w:t>a flexible</w:t>
      </w:r>
      <w:r>
        <w:t xml:space="preserve"> endoscope. </w:t>
      </w:r>
      <w:r w:rsidR="00BD359E">
        <w:t xml:space="preserve">A </w:t>
      </w:r>
      <w:r w:rsidR="00C23218">
        <w:t xml:space="preserve">reflective color target </w:t>
      </w:r>
      <w:r w:rsidR="00BD359E">
        <w:t xml:space="preserve">with a </w:t>
      </w:r>
      <w:r w:rsidR="007004D4">
        <w:t>set</w:t>
      </w:r>
      <w:r w:rsidR="00BD359E">
        <w:t xml:space="preserve"> of </w:t>
      </w:r>
      <w:r w:rsidR="002C3D2F">
        <w:t>representative</w:t>
      </w:r>
      <w:r w:rsidR="001B6531">
        <w:t xml:space="preserve"> </w:t>
      </w:r>
      <w:r w:rsidR="00BD359E">
        <w:t>color patches is used to test the device. Standard reflective color targets designed for photographic devices are commercially available and widely used for color calibration purposes</w:t>
      </w:r>
      <w:r w:rsidR="00C23218">
        <w:t>.</w:t>
      </w:r>
      <w:r w:rsidR="00CB3CE1">
        <w:t xml:space="preserve"> A</w:t>
      </w:r>
      <w:r w:rsidR="00CB3CE1">
        <w:t xml:space="preserve"> ramp of gray shades should be included to test the tone curve reproduction of the device.</w:t>
      </w:r>
    </w:p>
    <w:p w14:paraId="0292A30A" w14:textId="77777777" w:rsidR="00166CCE" w:rsidRDefault="001B6531" w:rsidP="00F007A3">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w:t>
      </w:r>
      <w:r w:rsidR="002C3D2F">
        <w:t xml:space="preserve"> the</w:t>
      </w:r>
      <w:r w:rsidR="00166CCE">
        <w:t xml:space="preserve">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rsidR="002C3D2F">
        <w:t xml:space="preserve"> coming from the target</w:t>
      </w:r>
      <w:r>
        <w:t xml:space="preserve">, and </w:t>
      </w:r>
      <w:r w:rsidR="00166CCE">
        <w:t>the output is the optical</w:t>
      </w:r>
      <w:r>
        <w:t xml:space="preserve"> signals </w:t>
      </w:r>
      <w:r w:rsidR="002C3D2F">
        <w:t xml:space="preserve">generated by </w:t>
      </w:r>
      <w:r>
        <w:t xml:space="preserve">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14:paraId="4E857499" w14:textId="77777777" w:rsidR="00166CCE" w:rsidRDefault="002C3D2F" w:rsidP="00F007A3">
      <w:r>
        <w:lastRenderedPageBreak/>
        <w:t>For a capsule endoscope, t</w:t>
      </w:r>
      <w:r w:rsidR="00166CCE">
        <w:t xml:space="preserve">he </w:t>
      </w:r>
      <w:r w:rsidR="001D536B">
        <w:t xml:space="preserve">component </w:t>
      </w:r>
      <w:r w:rsidR="00166CCE">
        <w:t xml:space="preserve">structure 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rsidR="001D536B">
        <w:t xml:space="preserve">for offline review </w:t>
      </w:r>
      <w:r w:rsidR="00166CCE">
        <w:t xml:space="preserve">after the procedure is finished.  </w:t>
      </w:r>
    </w:p>
    <w:p w14:paraId="70D6F3BD" w14:textId="77777777" w:rsidR="00BD359E" w:rsidRDefault="00E919B5" w:rsidP="00F007A3">
      <w:r>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a colorimeter or a spectroradiometer</w:t>
      </w:r>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14:paraId="0151888F" w14:textId="77777777" w:rsidR="00F35367" w:rsidRDefault="00F35367" w:rsidP="00F007A3">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w:t>
      </w:r>
      <w:r w:rsidR="00B03048">
        <w:t>e</w:t>
      </w:r>
      <w:r>
        <w:t>.</w:t>
      </w:r>
      <w:r w:rsidR="00B03048">
        <w:t>g</w:t>
      </w:r>
      <w:r>
        <w:t xml:space="preserve">., </w:t>
      </w:r>
      <w:r w:rsidR="00B03048">
        <w:t xml:space="preserve">an 8-bit display </w:t>
      </w:r>
      <w:r>
        <w:t>driven at RGB=255,255,255)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 xml:space="preserve">) </w:t>
      </w:r>
      <w:r>
        <w:t>are used to calculate the CIELAB values with the following formula</w:t>
      </w:r>
      <w:r w:rsidR="00E529E4">
        <w:t>s</w:t>
      </w:r>
      <w:r>
        <w:t>.</w:t>
      </w:r>
    </w:p>
    <w:p w14:paraId="2FF082D5"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D30C3D">
          <w:rPr>
            <w:noProof/>
          </w:rPr>
          <w:t>1</w:t>
        </w:r>
      </w:fldSimple>
      <w:r>
        <w:t>)</w:t>
      </w:r>
    </w:p>
    <w:p w14:paraId="38D7F7A7"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D30C3D">
          <w:rPr>
            <w:noProof/>
          </w:rPr>
          <w:t>2</w:t>
        </w:r>
      </w:fldSimple>
      <w:r>
        <w:t>)</w:t>
      </w:r>
    </w:p>
    <w:p w14:paraId="50449194"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D30C3D">
          <w:rPr>
            <w:noProof/>
          </w:rPr>
          <w:t>3</w:t>
        </w:r>
      </w:fldSimple>
      <w:r>
        <w:t>)</w:t>
      </w:r>
    </w:p>
    <w:p w14:paraId="7191BD12" w14:textId="77777777" w:rsidR="00582A2F" w:rsidRDefault="00582A2F" w:rsidP="00F007A3">
      <w:pPr>
        <w:pStyle w:val="Equation"/>
      </w:pPr>
      <w:r>
        <w:tab/>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ctrlPr>
                        <w:rPr>
                          <w:rFonts w:ascii="Cambria Math" w:hAnsi="Cambria Math"/>
                        </w:rPr>
                      </m:ctrlPr>
                    </m:radPr>
                    <m:deg>
                      <m:r>
                        <m:rPr>
                          <m:sty m:val="p"/>
                        </m:rPr>
                        <w:rPr>
                          <w:rFonts w:ascii="Cambria Math" w:hAnsi="Cambria Math"/>
                        </w:rPr>
                        <m:t>3</m:t>
                      </m:r>
                    </m:deg>
                    <m:e>
                      <m:r>
                        <w:rPr>
                          <w:rFonts w:ascii="Cambria Math" w:hAnsi="Cambria Math"/>
                        </w:rPr>
                        <m:t>t</m:t>
                      </m:r>
                    </m:e>
                  </m:rad>
                </m:e>
                <m:e>
                  <m:r>
                    <w:rPr>
                      <w:rFonts w:ascii="Cambria Math" w:hAnsi="Cambria Math"/>
                    </w:rPr>
                    <m:t>if</m:t>
                  </m:r>
                  <m:r>
                    <m:rPr>
                      <m:sty m:val="p"/>
                    </m:rPr>
                    <w:rPr>
                      <w:rFonts w:ascii="Cambria Math" w:hAnsi="Cambria Math"/>
                    </w:rPr>
                    <m:t xml:space="preserve"> </m:t>
                  </m:r>
                  <m:r>
                    <w:rPr>
                      <w:rFonts w:ascii="Cambria Math" w:hAnsi="Cambria Math"/>
                    </w:rPr>
                    <m:t>t</m:t>
                  </m:r>
                  <m:r>
                    <m:rPr>
                      <m:sty m:val="p"/>
                    </m:rPr>
                    <w:rPr>
                      <w:rFonts w:ascii="Cambria Math" w:hAnsi="Cambria Math"/>
                    </w:rPr>
                    <m:t>&gt;</m:t>
                  </m:r>
                  <m:sSup>
                    <m:sSupPr>
                      <m:ctrlPr>
                        <w:rPr>
                          <w:rFonts w:ascii="Cambria Math" w:hAnsi="Cambria Math"/>
                        </w:rPr>
                      </m:ctrlPr>
                    </m:sSupPr>
                    <m:e>
                      <m:r>
                        <w:rPr>
                          <w:rFonts w:ascii="Cambria Math" w:hAnsi="Cambria Math"/>
                        </w:rPr>
                        <m:t>δ</m:t>
                      </m:r>
                    </m:e>
                    <m:sup>
                      <m:r>
                        <m:rPr>
                          <m:sty m:val="p"/>
                        </m:rPr>
                        <w:rPr>
                          <w:rFonts w:ascii="Cambria Math" w:hAnsi="Cambria Math"/>
                        </w:rPr>
                        <m:t>3</m:t>
                      </m:r>
                    </m:sup>
                  </m:sSup>
                </m:e>
              </m:mr>
              <m:mr>
                <m:e>
                  <m:f>
                    <m:fPr>
                      <m:ctrlPr>
                        <w:rPr>
                          <w:rFonts w:ascii="Cambria Math" w:hAnsi="Cambria Math"/>
                        </w:rPr>
                      </m:ctrlPr>
                    </m:fPr>
                    <m:num>
                      <m:r>
                        <w:rPr>
                          <w:rFonts w:ascii="Cambria Math" w:hAnsi="Cambria Math"/>
                        </w:rPr>
                        <m:t>t</m:t>
                      </m:r>
                    </m:num>
                    <m:den>
                      <m:r>
                        <m:rPr>
                          <m:sty m:val="p"/>
                        </m:rPr>
                        <w:rPr>
                          <w:rFonts w:ascii="Cambria Math" w:hAnsi="Cambria Math"/>
                        </w:rPr>
                        <m:t>3</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29</m:t>
                      </m:r>
                    </m:den>
                  </m:f>
                </m:e>
                <m:e>
                  <m:r>
                    <w:rPr>
                      <w:rFonts w:ascii="Cambria Math" w:hAnsi="Cambria Math"/>
                    </w:rPr>
                    <m:t>otherwise</m:t>
                  </m:r>
                </m:e>
              </m:mr>
            </m:m>
          </m:e>
        </m:d>
      </m:oMath>
      <w:r>
        <w:t xml:space="preserve"> </w:t>
      </w:r>
      <w:r>
        <w:tab/>
        <w:t>(</w:t>
      </w:r>
      <w:fldSimple w:instr=" SEQ Eq \* MERGEFORMAT ">
        <w:r w:rsidR="00D30C3D">
          <w:rPr>
            <w:noProof/>
          </w:rPr>
          <w:t>4</w:t>
        </w:r>
      </w:fldSimple>
      <w:r>
        <w:t>)</w:t>
      </w:r>
    </w:p>
    <w:p w14:paraId="7F0F415D" w14:textId="77777777" w:rsidR="00582A2F" w:rsidRDefault="00582A2F" w:rsidP="00F007A3">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D30C3D">
          <w:rPr>
            <w:noProof/>
          </w:rPr>
          <w:t>5</w:t>
        </w:r>
      </w:fldSimple>
      <w:r>
        <w:t>)</w:t>
      </w:r>
    </w:p>
    <w:p w14:paraId="074B874C" w14:textId="77777777" w:rsidR="00E529E4" w:rsidRDefault="00F35367" w:rsidP="00F007A3">
      <w:r>
        <w:t>If the device does not include a display</w:t>
      </w:r>
      <w:r w:rsidR="00FA2A96">
        <w:t xml:space="preserve">, the manufacturer needs to specify the </w:t>
      </w:r>
      <w:r w:rsidR="007004D4">
        <w:t>predetermined</w:t>
      </w:r>
      <w:r w:rsidR="00FA2A96">
        <w:t xml:space="preserve"> color space of the display that is expected by the video processor </w:t>
      </w:r>
      <w:r w:rsidR="00891DCF">
        <w:t>to send pixel data</w:t>
      </w:r>
      <w:r w:rsidR="00657AB8">
        <w:t xml:space="preserve"> accordingly</w:t>
      </w:r>
      <w:r w:rsidR="00FA2A96">
        <w:t xml:space="preserve">. In this case, the pixel data needs to be captured on the display interface by a hardware or software tool.  Most endoscopes require the display to be calibrated to the standard </w:t>
      </w:r>
      <w:r w:rsidR="00FA2A96" w:rsidRPr="00FA2A96">
        <w:rPr>
          <w:i/>
        </w:rPr>
        <w:t>sRGB</w:t>
      </w:r>
      <w:r w:rsidR="00FA2A96">
        <w:t xml:space="preserve"> color space. The pixel values in the sRGB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14:paraId="7792217C" w14:textId="77777777" w:rsidR="00CD7215" w:rsidRDefault="00CD7215" w:rsidP="00F007A3">
      <w:pPr>
        <w:pStyle w:val="Equation"/>
        <w:ind w:left="2160"/>
      </w:pPr>
      <w:r>
        <w:tab/>
      </w:r>
      <m:oMath>
        <m:r>
          <m:rPr>
            <m:sty m:val="p"/>
          </m:rPr>
          <w:rPr>
            <w:rFonts w:ascii="Cambria Math" w:hAnsi="Cambria Math"/>
          </w:rPr>
          <w:br/>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m:t>
                      </m:r>
                    </m:num>
                    <m:den>
                      <m:r>
                        <m:rPr>
                          <m:sty m:val="p"/>
                        </m:rPr>
                        <w:rPr>
                          <w:rFonts w:ascii="Cambria Math" w:hAnsi="Cambria Math"/>
                        </w:rPr>
                        <m:t>12.92</m:t>
                      </m:r>
                    </m:den>
                  </m:f>
                  <m:r>
                    <m:rPr>
                      <m:sty m:val="p"/>
                    </m:rPr>
                    <w:rPr>
                      <w:rFonts w:ascii="Cambria Math" w:hAnsi="Cambria Math"/>
                    </w:rPr>
                    <m:t>,</m:t>
                  </m:r>
                </m:e>
                <m:e>
                  <m:r>
                    <w:rPr>
                      <w:rFonts w:ascii="Cambria Math" w:hAnsi="Cambria Math"/>
                    </w:rPr>
                    <m:t>R</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R</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R</m:t>
                  </m:r>
                  <m:r>
                    <m:rPr>
                      <m:sty m:val="p"/>
                    </m:rPr>
                    <w:rPr>
                      <w:rFonts w:ascii="Cambria Math" w:hAnsi="Cambria Math"/>
                    </w:rPr>
                    <m:t>&gt;0.04045</m:t>
                  </m:r>
                </m:e>
              </m:mr>
            </m:m>
          </m:e>
        </m:d>
      </m:oMath>
      <w:r>
        <w:tab/>
        <w:t>(</w:t>
      </w:r>
      <w:fldSimple w:instr=" SEQ Eq \* MERGEFORMAT ">
        <w:r w:rsidR="00D30C3D">
          <w:rPr>
            <w:noProof/>
          </w:rPr>
          <w:t>6</w:t>
        </w:r>
      </w:fldSimple>
      <w:r>
        <w:t>)</w:t>
      </w:r>
    </w:p>
    <w:p w14:paraId="3C1B78B3" w14:textId="77777777" w:rsidR="00CD7215" w:rsidRDefault="00CD7215" w:rsidP="00F007A3"/>
    <w:p w14:paraId="04F23F2D" w14:textId="77777777" w:rsidR="00CD7215" w:rsidRDefault="00CD7215" w:rsidP="00F007A3">
      <w:pPr>
        <w:pStyle w:val="Equation"/>
        <w:ind w:left="2160"/>
      </w:pPr>
      <m:oMath>
        <m:r>
          <w:rPr>
            <w:rFonts w:ascii="Cambria Math" w:hAnsi="Cambria Math"/>
          </w:rPr>
          <m:t>G</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G</m:t>
                      </m:r>
                    </m:num>
                    <m:den>
                      <m:r>
                        <m:rPr>
                          <m:sty m:val="p"/>
                        </m:rPr>
                        <w:rPr>
                          <w:rFonts w:ascii="Cambria Math" w:hAnsi="Cambria Math"/>
                        </w:rPr>
                        <m:t>12.92</m:t>
                      </m:r>
                    </m:den>
                  </m:f>
                  <m:r>
                    <m:rPr>
                      <m:sty m:val="p"/>
                    </m:rPr>
                    <w:rPr>
                      <w:rFonts w:ascii="Cambria Math" w:hAnsi="Cambria Math"/>
                    </w:rPr>
                    <m:t>,</m:t>
                  </m:r>
                </m:e>
                <m:e>
                  <m:r>
                    <w:rPr>
                      <w:rFonts w:ascii="Cambria Math" w:hAnsi="Cambria Math"/>
                    </w:rPr>
                    <m:t>G</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G</m:t>
                  </m:r>
                  <m:r>
                    <m:rPr>
                      <m:sty m:val="p"/>
                    </m:rPr>
                    <w:rPr>
                      <w:rFonts w:ascii="Cambria Math" w:hAnsi="Cambria Math"/>
                    </w:rPr>
                    <m:t>&gt;0.04045</m:t>
                  </m:r>
                </m:e>
              </m:mr>
            </m:m>
          </m:e>
        </m:d>
      </m:oMath>
      <w:r>
        <w:tab/>
        <w:t>(</w:t>
      </w:r>
      <w:fldSimple w:instr=" SEQ Eq \* MERGEFORMAT ">
        <w:r w:rsidR="00D30C3D">
          <w:rPr>
            <w:noProof/>
          </w:rPr>
          <w:t>7</w:t>
        </w:r>
      </w:fldSimple>
      <w:r>
        <w:t>)</w:t>
      </w:r>
    </w:p>
    <w:p w14:paraId="5C6E5426" w14:textId="77777777" w:rsidR="00CD7215" w:rsidRDefault="00CD7215" w:rsidP="00F007A3"/>
    <w:p w14:paraId="0F9F157E" w14:textId="77777777" w:rsidR="00CD7215" w:rsidRDefault="00CD7215" w:rsidP="00F007A3">
      <w:pPr>
        <w:pStyle w:val="Equation"/>
        <w:ind w:left="2160"/>
      </w:pPr>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B</m:t>
                      </m:r>
                    </m:num>
                    <m:den>
                      <m:r>
                        <m:rPr>
                          <m:sty m:val="p"/>
                        </m:rPr>
                        <w:rPr>
                          <w:rFonts w:ascii="Cambria Math" w:hAnsi="Cambria Math"/>
                        </w:rPr>
                        <m:t>12.92</m:t>
                      </m:r>
                    </m:den>
                  </m:f>
                  <m:r>
                    <m:rPr>
                      <m:sty m:val="p"/>
                    </m:rPr>
                    <w:rPr>
                      <w:rFonts w:ascii="Cambria Math" w:hAnsi="Cambria Math"/>
                    </w:rPr>
                    <m:t>,</m:t>
                  </m:r>
                </m:e>
                <m:e>
                  <m:r>
                    <w:rPr>
                      <w:rFonts w:ascii="Cambria Math" w:hAnsi="Cambria Math"/>
                    </w:rPr>
                    <m:t>B</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B</m:t>
                  </m:r>
                  <m:r>
                    <m:rPr>
                      <m:sty m:val="p"/>
                    </m:rPr>
                    <w:rPr>
                      <w:rFonts w:ascii="Cambria Math" w:hAnsi="Cambria Math"/>
                    </w:rPr>
                    <m:t>&gt;0.04045</m:t>
                  </m:r>
                </m:e>
              </m:mr>
            </m:m>
          </m:e>
        </m:d>
      </m:oMath>
      <w:r>
        <w:tab/>
        <w:t>(</w:t>
      </w:r>
      <w:fldSimple w:instr=" SEQ Eq \* MERGEFORMAT ">
        <w:r w:rsidR="00D30C3D">
          <w:rPr>
            <w:noProof/>
          </w:rPr>
          <w:t>8</w:t>
        </w:r>
      </w:fldSimple>
      <w:r>
        <w:t>)</w:t>
      </w:r>
    </w:p>
    <w:p w14:paraId="65083486" w14:textId="77777777" w:rsidR="00CD7215" w:rsidRDefault="00CD7215" w:rsidP="00F007A3"/>
    <w:p w14:paraId="06D3E9E6" w14:textId="77777777" w:rsidR="00582A2F" w:rsidRDefault="00582A2F" w:rsidP="00F007A3">
      <w:pPr>
        <w:pStyle w:val="Equation"/>
      </w:pP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0.4124</m:t>
                  </m:r>
                </m:e>
                <m:e>
                  <m:r>
                    <m:rPr>
                      <m:sty m:val="p"/>
                    </m:rPr>
                    <w:rPr>
                      <w:rFonts w:ascii="Cambria Math" w:hAnsi="Cambria Math"/>
                    </w:rPr>
                    <m:t>0.3576</m:t>
                  </m:r>
                </m:e>
                <m:e>
                  <m:r>
                    <m:rPr>
                      <m:sty m:val="p"/>
                    </m:rPr>
                    <w:rPr>
                      <w:rFonts w:ascii="Cambria Math" w:hAnsi="Cambria Math"/>
                    </w:rPr>
                    <m:t>0.1805</m:t>
                  </m:r>
                </m:e>
              </m:mr>
              <m:mr>
                <m:e>
                  <m:r>
                    <m:rPr>
                      <m:sty m:val="p"/>
                    </m:rPr>
                    <w:rPr>
                      <w:rFonts w:ascii="Cambria Math" w:hAnsi="Cambria Math"/>
                    </w:rPr>
                    <m:t>0.2126</m:t>
                  </m:r>
                </m:e>
                <m:e>
                  <m:r>
                    <m:rPr>
                      <m:sty m:val="p"/>
                    </m:rPr>
                    <w:rPr>
                      <w:rFonts w:ascii="Cambria Math" w:hAnsi="Cambria Math"/>
                    </w:rPr>
                    <m:t>0.7152</m:t>
                  </m:r>
                </m:e>
                <m:e>
                  <m:r>
                    <m:rPr>
                      <m:sty m:val="p"/>
                    </m:rPr>
                    <w:rPr>
                      <w:rFonts w:ascii="Cambria Math" w:hAnsi="Cambria Math"/>
                    </w:rPr>
                    <m:t>0.0722</m:t>
                  </m:r>
                </m:e>
              </m:mr>
              <m:mr>
                <m:e>
                  <m:r>
                    <m:rPr>
                      <m:sty m:val="p"/>
                    </m:rPr>
                    <w:rPr>
                      <w:rFonts w:ascii="Cambria Math" w:hAnsi="Cambria Math"/>
                    </w:rPr>
                    <m:t>0.0193</m:t>
                  </m:r>
                </m:e>
                <m:e>
                  <m:r>
                    <m:rPr>
                      <m:sty m:val="p"/>
                    </m:rPr>
                    <w:rPr>
                      <w:rFonts w:ascii="Cambria Math" w:hAnsi="Cambria Math"/>
                    </w:rPr>
                    <m:t>0.1192</m:t>
                  </m:r>
                </m:e>
                <m:e>
                  <m:r>
                    <m:rPr>
                      <m:sty m:val="p"/>
                    </m:rPr>
                    <w:rPr>
                      <w:rFonts w:ascii="Cambria Math" w:hAnsi="Cambria Math"/>
                    </w:rPr>
                    <m:t>0.9505</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m:t>
                  </m:r>
                  <m:r>
                    <m:rPr>
                      <m:sty m:val="p"/>
                    </m:rPr>
                    <w:rPr>
                      <w:rFonts w:ascii="Cambria Math" w:hAnsi="Cambria Math"/>
                    </w:rPr>
                    <m:t>'</m:t>
                  </m:r>
                </m:e>
              </m:mr>
              <m:mr>
                <m:e>
                  <m:r>
                    <w:rPr>
                      <w:rFonts w:ascii="Cambria Math" w:hAnsi="Cambria Math"/>
                    </w:rPr>
                    <m:t>G</m:t>
                  </m:r>
                  <m:r>
                    <m:rPr>
                      <m:sty m:val="p"/>
                    </m:rPr>
                    <w:rPr>
                      <w:rFonts w:ascii="Cambria Math" w:hAnsi="Cambria Math"/>
                    </w:rPr>
                    <m:t>'</m:t>
                  </m:r>
                </m:e>
              </m:mr>
              <m:mr>
                <m:e>
                  <m:r>
                    <w:rPr>
                      <w:rFonts w:ascii="Cambria Math" w:hAnsi="Cambria Math"/>
                    </w:rPr>
                    <m:t>B</m:t>
                  </m:r>
                  <m:r>
                    <m:rPr>
                      <m:sty m:val="p"/>
                    </m:rPr>
                    <w:rPr>
                      <w:rFonts w:ascii="Cambria Math" w:hAnsi="Cambria Math"/>
                    </w:rPr>
                    <m:t>'</m:t>
                  </m:r>
                </m:e>
              </m:mr>
            </m:m>
          </m:e>
        </m:d>
      </m:oMath>
      <w:r>
        <w:t xml:space="preserve">  </w:t>
      </w:r>
      <w:r>
        <w:tab/>
        <w:t>(</w:t>
      </w:r>
      <w:fldSimple w:instr=" SEQ Eq \* MERGEFORMAT ">
        <w:r w:rsidR="00D30C3D">
          <w:rPr>
            <w:noProof/>
          </w:rPr>
          <w:t>9</w:t>
        </w:r>
      </w:fldSimple>
      <w:r>
        <w:t>)</w:t>
      </w:r>
    </w:p>
    <w:p w14:paraId="0AC0E1A4" w14:textId="77777777" w:rsidR="00582A2F" w:rsidRDefault="00582A2F" w:rsidP="00F007A3"/>
    <w:p w14:paraId="249D1630" w14:textId="77777777" w:rsidR="00ED052E" w:rsidRDefault="009A3EAF" w:rsidP="00F007A3">
      <w:r>
        <w:t xml:space="preserve">The lower arm in </w:t>
      </w:r>
      <w:r w:rsidR="00BB4614">
        <w:fldChar w:fldCharType="begin"/>
      </w:r>
      <w:r w:rsidR="00BB4614">
        <w:instrText xml:space="preserve"> REF _Ref531708548 </w:instrText>
      </w:r>
      <w:r w:rsidR="00BB4614">
        <w:fldChar w:fldCharType="separate"/>
      </w:r>
      <w:r w:rsidR="00D30C3D">
        <w:t xml:space="preserve">Figure </w:t>
      </w:r>
      <w:r w:rsidR="00D30C3D">
        <w:rPr>
          <w:noProof/>
        </w:rPr>
        <w:t>1</w:t>
      </w:r>
      <w:r w:rsidR="00BB4614">
        <w:rPr>
          <w:noProof/>
        </w:rPr>
        <w:fldChar w:fldCharType="end"/>
      </w:r>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w:t>
      </w:r>
      <w:r w:rsidR="00657AB8">
        <w:t xml:space="preserve">a </w:t>
      </w:r>
      <w:r w:rsidR="00ED052E">
        <w:t xml:space="preserve">flat, near-100% reflectance </w:t>
      </w:r>
      <w:r w:rsidR="00657AB8">
        <w:t xml:space="preserve">curve </w:t>
      </w:r>
      <w:r w:rsidR="00ED052E">
        <w:t xml:space="preserve">in the visible wavelength </w:t>
      </w:r>
      <w:r w:rsidR="00111B28">
        <w:t xml:space="preserve">(e.g., </w:t>
      </w:r>
      <w:r w:rsidR="00ED052E">
        <w:t>a reflective white standard or a white balance calibration target included in the device</w:t>
      </w:r>
      <w:r w:rsidR="00111B28">
        <w:t>)</w:t>
      </w:r>
      <w:r w:rsidR="00ED052E">
        <w:t>.</w:t>
      </w:r>
    </w:p>
    <w:p w14:paraId="3968FF76" w14:textId="77777777" w:rsidR="001E4AB4" w:rsidRDefault="001E4AB4" w:rsidP="00F007A3">
      <w:r>
        <w:t>The color difference (</w:t>
      </w:r>
      <w:r w:rsidR="00657AB8">
        <w:t xml:space="preserve">1976 CIELAB </w:t>
      </w:r>
      <w:r w:rsidR="00657AB8">
        <w:rPr>
          <w:rFonts w:ascii="Constantia" w:hAnsi="Constantia"/>
        </w:rPr>
        <w:t>Δ</w:t>
      </w:r>
      <w:r>
        <w:t>E) between two colors</w:t>
      </w:r>
      <w:r w:rsidR="00657AB8">
        <w:t>,</w:t>
      </w:r>
      <w:r>
        <w:t xml:space="preserve">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oMath>
      <w:r w:rsidR="00657AB8">
        <w:t xml:space="preserve">  and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oMath>
      <w:r w:rsidR="00657AB8">
        <w:t xml:space="preserve">, </w:t>
      </w:r>
      <w:r>
        <w:t xml:space="preserve">can be calculated </w:t>
      </w:r>
      <w:r w:rsidR="00657AB8">
        <w:t xml:space="preserve">as </w:t>
      </w:r>
      <w:r>
        <w:t>follow</w:t>
      </w:r>
      <w:r w:rsidR="00657AB8">
        <w:t>s</w:t>
      </w:r>
      <w:r>
        <w:t>.</w:t>
      </w:r>
    </w:p>
    <w:p w14:paraId="0C1D2B69" w14:textId="77777777" w:rsidR="00657AB8" w:rsidRDefault="00657AB8" w:rsidP="00F007A3">
      <w:pPr>
        <w:pStyle w:val="Equation"/>
      </w:pPr>
      <w:r>
        <w:tab/>
      </w:r>
      <m:oMath>
        <m:r>
          <w:rPr>
            <w:rFonts w:ascii="Cambria Math" w:hAnsi="Cambria Math"/>
          </w:rPr>
          <m:t>ΔE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e>
        </m:rad>
      </m:oMath>
      <w:r>
        <w:t xml:space="preserve">  </w:t>
      </w:r>
      <w:r>
        <w:tab/>
        <w:t>(</w:t>
      </w:r>
      <w:fldSimple w:instr=" SEQ Eq \* MERGEFORMAT ">
        <w:r w:rsidR="00D30C3D">
          <w:rPr>
            <w:noProof/>
          </w:rPr>
          <w:t>10</w:t>
        </w:r>
      </w:fldSimple>
      <w:r>
        <w:t>)</w:t>
      </w:r>
    </w:p>
    <w:p w14:paraId="561710F1" w14:textId="77777777" w:rsidR="001E4AB4" w:rsidRDefault="001E4AB4" w:rsidP="00F007A3"/>
    <w:p w14:paraId="4DF1D76D" w14:textId="77777777" w:rsidR="00C23218" w:rsidRPr="00D3563D" w:rsidRDefault="00DD083D" w:rsidP="00F007A3">
      <w:pPr>
        <w:pStyle w:val="Heading2"/>
      </w:pPr>
      <w:r>
        <w:t>Method</w:t>
      </w:r>
      <w:r w:rsidR="001E4AB4">
        <w:t>s</w:t>
      </w:r>
      <w:r>
        <w:t xml:space="preserve"> </w:t>
      </w:r>
      <w:r w:rsidR="00D40206">
        <w:t xml:space="preserve">for </w:t>
      </w:r>
      <w:r w:rsidR="008C2632">
        <w:t>Data Analysis</w:t>
      </w:r>
    </w:p>
    <w:p w14:paraId="51E23D53" w14:textId="77777777" w:rsidR="00C23218" w:rsidRPr="001E4AB4" w:rsidRDefault="0034309C" w:rsidP="00F007A3">
      <w:r>
        <w:t>The following t</w:t>
      </w:r>
      <w:r w:rsidR="00CB3139">
        <w:t>wo methods are</w:t>
      </w:r>
      <w:r w:rsidR="00D30C3D">
        <w:t xml:space="preserve"> </w:t>
      </w:r>
      <w:r w:rsidR="00CB3139">
        <w:t xml:space="preserve">recommended for examining the collected CIELAB data. </w:t>
      </w:r>
      <w:r w:rsidR="00C23218" w:rsidRPr="001E4AB4">
        <w:t>Given the following measurement data collected with the above</w:t>
      </w:r>
      <w:r w:rsidR="007004D4">
        <w:t>-</w:t>
      </w:r>
      <w:r w:rsidR="00C23218" w:rsidRPr="001E4AB4">
        <w:t>mentioned measurement method</w:t>
      </w:r>
      <w:r w:rsidR="00B03048">
        <w:t>, let's define</w:t>
      </w:r>
    </w:p>
    <w:p w14:paraId="6F5772FD" w14:textId="77777777" w:rsidR="00C23218" w:rsidRPr="001E4AB4" w:rsidRDefault="00BB4614" w:rsidP="00CD0811">
      <w:pPr>
        <w:ind w:left="720"/>
      </w:pP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w:t>
      </w:r>
      <w:r w:rsidR="00C23218" w:rsidRPr="007004D4">
        <w:rPr>
          <w:i/>
        </w:rPr>
        <w:t>j</w:t>
      </w:r>
      <w:r w:rsidR="00C23218" w:rsidRPr="001E4AB4">
        <w:t>-</w:t>
      </w:r>
      <w:proofErr w:type="spellStart"/>
      <w:r w:rsidR="00C23218" w:rsidRPr="001E4AB4">
        <w:t>th</w:t>
      </w:r>
      <w:proofErr w:type="spellEnd"/>
      <w:r w:rsidR="00C23218" w:rsidRPr="001E4AB4">
        <w:t xml:space="preserve"> patch </w:t>
      </w:r>
      <w:r w:rsidR="00431EBC">
        <w:t xml:space="preserve">in </w:t>
      </w:r>
      <w:r w:rsidR="00C23218" w:rsidRPr="001E4AB4">
        <w:t>the test target</w:t>
      </w:r>
    </w:p>
    <w:p w14:paraId="08E34BF3" w14:textId="77777777" w:rsidR="00C23218" w:rsidRPr="001E4AB4" w:rsidRDefault="00BB4614" w:rsidP="00CD0811">
      <w:pPr>
        <w:ind w:left="720"/>
      </w:pP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 xml:space="preserve">the </w:t>
      </w:r>
      <w:r w:rsidR="00C23218" w:rsidRPr="007004D4">
        <w:rPr>
          <w:i/>
        </w:rPr>
        <w:t>j</w:t>
      </w:r>
      <w:r w:rsidR="00431EBC">
        <w:t>-</w:t>
      </w:r>
      <w:proofErr w:type="spellStart"/>
      <w:r w:rsidR="00431EBC">
        <w:t>th</w:t>
      </w:r>
      <w:proofErr w:type="spellEnd"/>
      <w:r w:rsidR="00431EBC">
        <w:t xml:space="preserve"> patch</w:t>
      </w:r>
    </w:p>
    <w:p w14:paraId="12E55C75" w14:textId="77777777" w:rsidR="00C23218" w:rsidRPr="001E4AB4" w:rsidRDefault="00BB4614" w:rsidP="00CD0811">
      <w:pPr>
        <w:ind w:left="720"/>
      </w:pPr>
      <m:oMath>
        <m:sSub>
          <m:sSubPr>
            <m:ctrlPr>
              <w:rPr>
                <w:rFonts w:ascii="Cambria Math" w:hAnsi="Cambria Math"/>
                <w:i/>
              </w:rPr>
            </m:ctrlPr>
          </m:sSubPr>
          <m:e>
            <m:r>
              <w:rPr>
                <w:rFonts w:ascii="Cambria Math" w:hAnsi="Cambria Math"/>
              </w:rPr>
              <m:t>Predicate</m:t>
            </m:r>
          </m:e>
          <m:sub>
            <m: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 xml:space="preserve">the </w:t>
      </w:r>
      <w:r w:rsidR="00431EBC" w:rsidRPr="007004D4">
        <w:rPr>
          <w:i/>
        </w:rPr>
        <w:t>j</w:t>
      </w:r>
      <w:r w:rsidR="00431EBC">
        <w:t>-</w:t>
      </w:r>
      <w:proofErr w:type="spellStart"/>
      <w:r w:rsidR="00431EBC">
        <w:t>th</w:t>
      </w:r>
      <w:proofErr w:type="spellEnd"/>
      <w:r w:rsidR="00431EBC">
        <w:t xml:space="preserve"> patch</w:t>
      </w:r>
    </w:p>
    <w:p w14:paraId="0418AA4E" w14:textId="77777777" w:rsidR="00431EBC" w:rsidRPr="00F007A3" w:rsidRDefault="008C009B" w:rsidP="00F007A3">
      <w:pPr>
        <w:pStyle w:val="Heading3"/>
      </w:pPr>
      <w:r w:rsidRPr="00F007A3">
        <w:t>M</w:t>
      </w:r>
      <w:r w:rsidR="00431EBC" w:rsidRPr="00F007A3">
        <w:t>ethod 1</w:t>
      </w:r>
      <w:r w:rsidR="007F2B28" w:rsidRPr="00F007A3">
        <w:t>:</w:t>
      </w:r>
      <w:r w:rsidRPr="00F007A3">
        <w:t xml:space="preserve"> Color Transformation</w:t>
      </w:r>
    </w:p>
    <w:p w14:paraId="414A35D9" w14:textId="77777777" w:rsidR="00431EBC" w:rsidRDefault="00B03048" w:rsidP="00F007A3">
      <w:r>
        <w:t>The first method v</w:t>
      </w:r>
      <w:r w:rsidR="008C009B">
        <w:t>isually s</w:t>
      </w:r>
      <w:r w:rsidR="00431EBC">
        <w:t>how</w:t>
      </w:r>
      <w:r>
        <w:t>s</w:t>
      </w:r>
      <w:r w:rsidR="00431EBC">
        <w:t xml:space="preserve"> the color transformation </w:t>
      </w:r>
      <w:r w:rsidR="008C009B">
        <w:t xml:space="preserve">as vectors </w:t>
      </w:r>
      <w:r w:rsidR="00431EBC">
        <w:t xml:space="preserve">in the </w:t>
      </w:r>
      <w:r w:rsidR="007F2B28">
        <w:t>three-dimensional</w:t>
      </w:r>
      <w:r w:rsidR="00431EBC">
        <w:t xml:space="preserve"> CIELAB color space. For each color patch, draw a vector from </w:t>
      </w: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8C009B">
        <w:t xml:space="preserve"> t</w:t>
      </w:r>
      <w:r w:rsidR="00431EBC">
        <w:t xml:space="preserve">o </w:t>
      </w: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7F2B28">
        <w:t xml:space="preserve"> t</w:t>
      </w:r>
      <w:r w:rsidR="00431EBC">
        <w:t>o show how</w:t>
      </w:r>
      <w:r w:rsidR="007F2B28">
        <w:t xml:space="preserve"> the color is reproduced by the subject </w:t>
      </w:r>
      <w:r w:rsidR="00431EBC">
        <w:t>device. The length of the vector indicates the color difference (</w:t>
      </w:r>
      <w:r w:rsidR="0034309C" w:rsidRPr="007004D4">
        <w:rPr>
          <w:rFonts w:ascii="Constantia" w:hAnsi="Constantia"/>
          <w:i/>
        </w:rPr>
        <w:t>Δ</w:t>
      </w:r>
      <w:r w:rsidR="00431EBC" w:rsidRPr="007004D4">
        <w:rPr>
          <w:i/>
        </w:rPr>
        <w:t>E</w:t>
      </w:r>
      <w:r w:rsidR="00431EBC">
        <w:t>),</w:t>
      </w:r>
      <w:r w:rsidR="008C009B">
        <w:t xml:space="preserve"> which is useful for evaluating devices that claim to reproduce color faithfully. The </w:t>
      </w:r>
      <w:r w:rsidR="00431EBC">
        <w:t xml:space="preserve">direction of the vector indicates </w:t>
      </w:r>
      <w:r w:rsidR="008C009B">
        <w:t xml:space="preserve">how the color is shifted in the CIELAB color space, which is useful for evaluating devices that claim to increase the color difference between two specific colors (e.g., </w:t>
      </w:r>
      <w:r w:rsidR="008C009B" w:rsidRPr="008C009B">
        <w:t>hemoglobin vs</w:t>
      </w:r>
      <w:r w:rsidR="007004D4">
        <w:t>.</w:t>
      </w:r>
      <w:r w:rsidR="008C009B" w:rsidRPr="008C009B">
        <w:t xml:space="preserve"> oxyhemoglobin</w:t>
      </w:r>
      <w:r w:rsidR="008C009B">
        <w:t xml:space="preserve"> for emphasizing blood vessels). Repeat the same process to draw the vectors for the predicate device for comparison.</w:t>
      </w:r>
      <w:r w:rsidR="00431EBC">
        <w:t xml:space="preserve"> </w:t>
      </w:r>
    </w:p>
    <w:p w14:paraId="5700928F" w14:textId="77777777" w:rsidR="00431EBC" w:rsidRDefault="008C009B" w:rsidP="00F007A3">
      <w:pPr>
        <w:pStyle w:val="Heading3"/>
      </w:pPr>
      <w:r>
        <w:lastRenderedPageBreak/>
        <w:t>M</w:t>
      </w:r>
      <w:r w:rsidR="00431EBC">
        <w:t>ethod 2</w:t>
      </w:r>
      <w:r w:rsidR="007F2B28">
        <w:t>:</w:t>
      </w:r>
      <w:r>
        <w:t xml:space="preserve"> Color Contrast</w:t>
      </w:r>
    </w:p>
    <w:p w14:paraId="4C0351CA" w14:textId="77777777" w:rsidR="00C23218" w:rsidRPr="001E4AB4" w:rsidRDefault="00C23218" w:rsidP="00F007A3">
      <w:r w:rsidRPr="001E4AB4">
        <w:t>For each pair of patches (</w:t>
      </w:r>
      <w:proofErr w:type="spellStart"/>
      <w:r w:rsidRPr="007F2B28">
        <w:rPr>
          <w:i/>
        </w:rPr>
        <w:t>j</w:t>
      </w:r>
      <w:proofErr w:type="gramStart"/>
      <w:r w:rsidRPr="00D30C3D">
        <w:rPr>
          <w:i/>
        </w:rPr>
        <w:t>,</w:t>
      </w:r>
      <w:r w:rsidRPr="007F2B28">
        <w:rPr>
          <w:i/>
        </w:rPr>
        <w:t>k</w:t>
      </w:r>
      <w:proofErr w:type="spellEnd"/>
      <w:proofErr w:type="gramEnd"/>
      <w:r w:rsidRPr="001E4AB4">
        <w:t>), calculate the following color differences:</w:t>
      </w:r>
    </w:p>
    <w:p w14:paraId="3665840E" w14:textId="77777777" w:rsidR="00C23218" w:rsidRPr="001E4AB4" w:rsidRDefault="007F2B28" w:rsidP="00F007A3">
      <m:oMath>
        <m:r>
          <w:rPr>
            <w:rFonts w:ascii="Cambria Math" w:hAnsi="Cambria Math"/>
          </w:rPr>
          <m:t>∆E(</m:t>
        </m:r>
        <m:sSub>
          <m:sSubPr>
            <m:ctrlPr>
              <w:rPr>
                <w:rFonts w:ascii="Cambria Math" w:hAnsi="Cambria Math"/>
                <w:i/>
              </w:rPr>
            </m:ctrlPr>
          </m:sSubPr>
          <m:e>
            <m:r>
              <w:rPr>
                <w:rFonts w:ascii="Cambria Math" w:hAnsi="Cambria Math"/>
              </w:rPr>
              <m:t>Truth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Truth</m:t>
            </m:r>
          </m:e>
          <m:sub>
            <m:r>
              <w:rPr>
                <w:rFonts w:ascii="Cambria Math" w:hAnsi="Cambria Math"/>
              </w:rPr>
              <m:t>k</m:t>
            </m:r>
          </m:sub>
        </m:sSub>
        <m:r>
          <w:rPr>
            <w:rFonts w:ascii="Cambria Math" w:hAnsi="Cambria Math"/>
          </w:rPr>
          <m:t>)</m:t>
        </m:r>
      </m:oMath>
      <w:r w:rsidR="00C23218" w:rsidRPr="001E4AB4">
        <w:t xml:space="preserve">: The color difference between the </w:t>
      </w:r>
      <w:r w:rsidR="00C23218" w:rsidRPr="007F2B28">
        <w:rPr>
          <w:i/>
        </w:rPr>
        <w:t>j</w:t>
      </w:r>
      <w:r w:rsidR="00C23218" w:rsidRPr="001E4AB4">
        <w:t xml:space="preserve">-th and </w:t>
      </w:r>
      <w:r w:rsidR="00C23218" w:rsidRPr="007F2B28">
        <w:rPr>
          <w:i/>
        </w:rPr>
        <w:t>k</w:t>
      </w:r>
      <w:r w:rsidR="00C23218" w:rsidRPr="001E4AB4">
        <w:t xml:space="preserve">-th patches </w:t>
      </w:r>
      <w:r w:rsidR="008C009B">
        <w:t xml:space="preserve">in </w:t>
      </w:r>
      <w:r w:rsidR="00C23218" w:rsidRPr="001E4AB4">
        <w:t>the target</w:t>
      </w:r>
      <w:r>
        <w:t>.</w:t>
      </w:r>
    </w:p>
    <w:p w14:paraId="6F87E679" w14:textId="77777777" w:rsidR="008C009B" w:rsidRDefault="007F2B28" w:rsidP="00F007A3">
      <m:oMath>
        <m:r>
          <w:rPr>
            <w:rFonts w:ascii="Cambria Math" w:hAnsi="Cambria Math"/>
          </w:rPr>
          <m:t>∆E(</m:t>
        </m:r>
        <m:sSub>
          <m:sSubPr>
            <m:ctrlPr>
              <w:rPr>
                <w:rFonts w:ascii="Cambria Math" w:hAnsi="Cambria Math"/>
                <w:i/>
              </w:rPr>
            </m:ctrlPr>
          </m:sSubPr>
          <m:e>
            <m:r>
              <w:rPr>
                <w:rFonts w:ascii="Cambria Math" w:hAnsi="Cambria Math"/>
              </w:rPr>
              <m:t>Subject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Subject</m:t>
            </m:r>
          </m:e>
          <m:sub>
            <m:r>
              <w:rPr>
                <w:rFonts w:ascii="Cambria Math" w:hAnsi="Cambria Math"/>
              </w:rPr>
              <m:t>k</m:t>
            </m:r>
          </m:sub>
        </m:sSub>
        <m:r>
          <w:rPr>
            <w:rFonts w:ascii="Cambria Math" w:hAnsi="Cambria Math"/>
          </w:rPr>
          <m:t>)</m:t>
        </m:r>
      </m:oMath>
      <w:r w:rsidR="00C23218" w:rsidRPr="001E4AB4">
        <w:t>: The color difference</w:t>
      </w:r>
      <w:r w:rsidR="008C009B">
        <w:t xml:space="preserve"> generated by the subject device </w:t>
      </w:r>
      <w:r w:rsidR="00C23218" w:rsidRPr="001E4AB4">
        <w:t xml:space="preserve">between the </w:t>
      </w:r>
      <w:r w:rsidR="00C23218" w:rsidRPr="007F2B28">
        <w:rPr>
          <w:i/>
        </w:rPr>
        <w:t>j</w:t>
      </w:r>
      <w:r w:rsidR="00C23218" w:rsidRPr="001E4AB4">
        <w:t>-</w:t>
      </w:r>
      <w:proofErr w:type="spellStart"/>
      <w:r w:rsidR="00C23218" w:rsidRPr="001E4AB4">
        <w:t>th</w:t>
      </w:r>
      <w:proofErr w:type="spellEnd"/>
      <w:r w:rsidR="00C23218" w:rsidRPr="001E4AB4">
        <w:t xml:space="preserve"> and </w:t>
      </w:r>
      <w:r w:rsidR="00C23218" w:rsidRPr="007F2B28">
        <w:rPr>
          <w:i/>
        </w:rPr>
        <w:t>k</w:t>
      </w:r>
      <w:r w:rsidR="00C23218" w:rsidRPr="001E4AB4">
        <w:t>-</w:t>
      </w:r>
      <w:proofErr w:type="spellStart"/>
      <w:r w:rsidR="00C23218" w:rsidRPr="001E4AB4">
        <w:t>th</w:t>
      </w:r>
      <w:proofErr w:type="spellEnd"/>
      <w:r w:rsidR="00C23218" w:rsidRPr="001E4AB4">
        <w:t xml:space="preserve"> patches</w:t>
      </w:r>
      <w:r>
        <w:t>.</w:t>
      </w:r>
    </w:p>
    <w:p w14:paraId="4BA1A48C" w14:textId="77777777" w:rsidR="007F2B28" w:rsidRDefault="007F2B28" w:rsidP="00F007A3">
      <w:r>
        <w:t xml:space="preserve">Define </w:t>
      </w:r>
      <w:r w:rsidRPr="007F2B28">
        <w:rPr>
          <w:i/>
        </w:rPr>
        <w:t>color contrast enhancement</w:t>
      </w:r>
      <w:r>
        <w:t xml:space="preserve"> </w:t>
      </w:r>
      <w:r w:rsidRPr="007F2B28">
        <w:rPr>
          <w:i/>
        </w:rPr>
        <w:t>(CCE)</w:t>
      </w:r>
      <w:r>
        <w:t xml:space="preserve"> between two colors as t</w:t>
      </w:r>
      <w:r w:rsidR="00FA7219">
        <w:t xml:space="preserve">he ratio of the color difference </w:t>
      </w:r>
      <w:r>
        <w:t>generated by the subject device to that of the truth.</w:t>
      </w:r>
    </w:p>
    <w:p w14:paraId="13325A9D" w14:textId="77777777" w:rsidR="007F2B28" w:rsidRDefault="007F2B28"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D30C3D">
          <w:rPr>
            <w:noProof/>
          </w:rPr>
          <w:t>11</w:t>
        </w:r>
      </w:fldSimple>
      <w:r>
        <w:t>)</w:t>
      </w:r>
    </w:p>
    <w:p w14:paraId="0DCB0504" w14:textId="77777777" w:rsidR="00FA7219" w:rsidRDefault="00FA7219" w:rsidP="00F007A3">
      <w:r w:rsidRPr="001E4AB4">
        <w:t xml:space="preserve">The color contrast enhancement metric </w:t>
      </w:r>
      <w:r w:rsidR="00D30C3D">
        <w:t>predicts</w:t>
      </w:r>
      <w:r>
        <w:t xml:space="preserve"> </w:t>
      </w:r>
      <w:r w:rsidRPr="001E4AB4">
        <w:t xml:space="preserve">whether the color </w:t>
      </w:r>
      <w:r>
        <w:t xml:space="preserve">difference between two </w:t>
      </w:r>
      <w:r w:rsidR="007F2B28">
        <w:t>colors</w:t>
      </w:r>
      <w:r>
        <w:t xml:space="preserve"> </w:t>
      </w:r>
      <w:r w:rsidR="003F72E5">
        <w:t>can</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14:paraId="408C24F9" w14:textId="77777777" w:rsidR="00FA7219" w:rsidRDefault="00FA7219" w:rsidP="00F007A3">
      <w:r>
        <w:t>The CCE for the predicate device can be calculated similarly.</w:t>
      </w:r>
    </w:p>
    <w:p w14:paraId="5B7338FA" w14:textId="77777777" w:rsidR="001A4A62" w:rsidRDefault="001A4A62"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D30C3D">
          <w:rPr>
            <w:noProof/>
          </w:rPr>
          <w:t>12</w:t>
        </w:r>
      </w:fldSimple>
      <w:r>
        <w:t>)</w:t>
      </w:r>
    </w:p>
    <w:p w14:paraId="6E5DA476" w14:textId="77777777" w:rsidR="00FB0319" w:rsidRDefault="00FA7219" w:rsidP="00F007A3">
      <w:r>
        <w:t xml:space="preserve">The </w:t>
      </w:r>
      <w:r w:rsidR="00FB0319">
        <w:t xml:space="preserve">CCE values of all pairs </w:t>
      </w:r>
      <w:r w:rsidR="001A4A62">
        <w:t>(</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A4A62">
        <w:t xml:space="preserve">) </w:t>
      </w:r>
      <w:r w:rsidR="00FB0319">
        <w:t xml:space="preserve">of </w:t>
      </w:r>
      <m:oMath>
        <m:r>
          <w:rPr>
            <w:rFonts w:ascii="Cambria Math" w:hAnsi="Cambria Math"/>
          </w:rPr>
          <m:t xml:space="preserve">n </m:t>
        </m:r>
      </m:oMath>
      <w:r w:rsidR="00FB0319">
        <w:t xml:space="preserve">patches can be </w:t>
      </w:r>
      <w:r w:rsidR="001A4A62">
        <w:t xml:space="preserve">analyzed statistically. </w:t>
      </w:r>
      <w:r w:rsidR="00FB0319">
        <w:t>Alternatively, the color differences of the device vs. the truth can be plotted on the X-Y axes for visualization.</w:t>
      </w:r>
    </w:p>
    <w:p w14:paraId="197B3450" w14:textId="77777777" w:rsidR="00F007A3" w:rsidRDefault="00F007A3">
      <w:pPr>
        <w:rPr>
          <w:rFonts w:ascii="Arial" w:eastAsiaTheme="majorEastAsia" w:hAnsi="Arial" w:cs="Arial"/>
          <w:b/>
          <w:bCs/>
          <w:sz w:val="26"/>
          <w:szCs w:val="26"/>
        </w:rPr>
      </w:pPr>
      <w:r>
        <w:br w:type="page"/>
      </w:r>
    </w:p>
    <w:p w14:paraId="269294D7" w14:textId="77777777" w:rsidR="0028029E" w:rsidRDefault="0091343D" w:rsidP="00F007A3">
      <w:pPr>
        <w:pStyle w:val="Heading2"/>
      </w:pPr>
      <w:r>
        <w:lastRenderedPageBreak/>
        <w:t xml:space="preserve">Results </w:t>
      </w:r>
    </w:p>
    <w:p w14:paraId="52DC03DE" w14:textId="10C6CCE1" w:rsidR="00482139" w:rsidRDefault="00482139" w:rsidP="00482139">
      <w:pPr>
        <w:pStyle w:val="Heading3"/>
      </w:pPr>
      <w:r>
        <w:t>Test case</w:t>
      </w:r>
    </w:p>
    <w:p w14:paraId="0693F77B" w14:textId="77777777" w:rsidR="00482139" w:rsidRDefault="00FB0319" w:rsidP="00F007A3">
      <w:commentRangeStart w:id="3"/>
      <w:r>
        <w:t>A flexible endoscope (</w:t>
      </w:r>
      <w:r w:rsidR="00055775">
        <w:t xml:space="preserve">EVIS EXERA II GIF-H180/CV-180/CLV-180, </w:t>
      </w:r>
      <w:r>
        <w:t>Olympus</w:t>
      </w:r>
      <w:r w:rsidR="00055775">
        <w:t xml:space="preserve"> America, Center Valley, PA, USA</w:t>
      </w:r>
      <w:r>
        <w:t>) and a capsule endoscope (</w:t>
      </w:r>
      <w:proofErr w:type="spellStart"/>
      <w:r>
        <w:t>PillCam</w:t>
      </w:r>
      <w:proofErr w:type="spellEnd"/>
      <w:r>
        <w:t xml:space="preserve"> SB3, </w:t>
      </w:r>
      <w:r w:rsidR="001A4A62">
        <w:t>Covidien USA, Minneapolis, MN, USA</w:t>
      </w:r>
      <w:r>
        <w:t>) were tested with the proposed methods</w:t>
      </w:r>
      <w:r w:rsidR="002A09D0">
        <w:t xml:space="preserve"> with a 24-patch target (</w:t>
      </w:r>
      <w:proofErr w:type="spellStart"/>
      <w:r w:rsidR="002A09D0">
        <w:t>ColorChecker</w:t>
      </w:r>
      <w:proofErr w:type="spellEnd"/>
      <w:r w:rsidR="002A09D0">
        <w:t>, X-Rite, Grand Rapids, MI, USA)</w:t>
      </w:r>
      <w:r>
        <w:t>.</w:t>
      </w:r>
    </w:p>
    <w:p w14:paraId="06449D7A" w14:textId="651F30AC" w:rsidR="00482139" w:rsidRDefault="00482139" w:rsidP="00482139">
      <w:pPr>
        <w:pStyle w:val="Heading3"/>
      </w:pPr>
      <w:r>
        <w:t>Measurement results</w:t>
      </w:r>
    </w:p>
    <w:p w14:paraId="6064C349" w14:textId="7589D451" w:rsidR="00FB0319" w:rsidRDefault="00FB0319" w:rsidP="00F007A3">
      <w:pPr>
        <w:rPr>
          <w:ins w:id="4" w:author="wcc" w:date="2018-12-08T10:58:00Z"/>
        </w:rPr>
      </w:pPr>
      <w:r>
        <w:t xml:space="preserve">The </w:t>
      </w:r>
      <w:r w:rsidR="00CD1B90">
        <w:t xml:space="preserve">color transformation </w:t>
      </w:r>
      <w:r>
        <w:t>results are presented in</w:t>
      </w:r>
      <w:r w:rsidR="00C5289F">
        <w:t xml:space="preserve"> </w:t>
      </w:r>
      <w:r w:rsidR="00C5289F">
        <w:fldChar w:fldCharType="begin"/>
      </w:r>
      <w:r w:rsidR="00C5289F">
        <w:instrText xml:space="preserve"> REF _Ref531909154 \h </w:instrText>
      </w:r>
      <w:r w:rsidR="00C5289F">
        <w:fldChar w:fldCharType="separate"/>
      </w:r>
      <w:r w:rsidR="00D30C3D" w:rsidRPr="00F007A3">
        <w:t xml:space="preserve">Figure </w:t>
      </w:r>
      <w:r w:rsidR="00D30C3D">
        <w:rPr>
          <w:noProof/>
        </w:rPr>
        <w:t>2</w:t>
      </w:r>
      <w:r w:rsidR="00C5289F">
        <w:fldChar w:fldCharType="end"/>
      </w:r>
      <w:r>
        <w:t>.</w:t>
      </w:r>
      <w:r w:rsidR="00CD1B90">
        <w:t xml:space="preserve"> For both devices, most vectors point inward in the CIELAB color space. It means that the chroma is reduced by the devices. On the vertical L* axis, the bright colors are lowered while the dark colors are raised. It means that the lightness contrast is reduced by the devices. Neither device preserves the hue very well.</w:t>
      </w:r>
      <w:commentRangeEnd w:id="3"/>
      <w:r w:rsidR="00935157">
        <w:rPr>
          <w:rStyle w:val="CommentReference"/>
        </w:rPr>
        <w:commentReference w:id="3"/>
      </w:r>
    </w:p>
    <w:p w14:paraId="13E6CF51" w14:textId="77777777" w:rsidR="00BB4614" w:rsidRDefault="00BB4614" w:rsidP="00F007A3"/>
    <w:p w14:paraId="01021546" w14:textId="012C67D5" w:rsidR="00BB4614" w:rsidRDefault="00BB4614" w:rsidP="00BB4614">
      <w:pPr>
        <w:pStyle w:val="Caption"/>
      </w:pPr>
      <w:r>
        <w:t xml:space="preserve">Table </w:t>
      </w:r>
      <w:r>
        <w:fldChar w:fldCharType="begin"/>
      </w:r>
      <w:r>
        <w:instrText xml:space="preserve"> SEQ Table \* ARABIC </w:instrText>
      </w:r>
      <w:r>
        <w:fldChar w:fldCharType="separate"/>
      </w:r>
      <w:r>
        <w:rPr>
          <w:noProof/>
        </w:rPr>
        <w:t>1</w:t>
      </w:r>
      <w:r>
        <w:fldChar w:fldCharType="end"/>
      </w:r>
      <w:r>
        <w:t>: The measured CIELAB data of the target, the capsule endoscope, and the flexible endoscope</w:t>
      </w:r>
    </w:p>
    <w:tbl>
      <w:tblPr>
        <w:tblStyle w:val="TableGrid"/>
        <w:tblW w:w="0" w:type="auto"/>
        <w:jc w:val="center"/>
        <w:tblLook w:val="04A0" w:firstRow="1" w:lastRow="0" w:firstColumn="1" w:lastColumn="0" w:noHBand="0" w:noVBand="1"/>
      </w:tblPr>
      <w:tblGrid>
        <w:gridCol w:w="827"/>
        <w:gridCol w:w="718"/>
        <w:gridCol w:w="785"/>
        <w:gridCol w:w="785"/>
        <w:gridCol w:w="718"/>
        <w:gridCol w:w="785"/>
        <w:gridCol w:w="785"/>
        <w:gridCol w:w="718"/>
        <w:gridCol w:w="785"/>
        <w:gridCol w:w="785"/>
      </w:tblGrid>
      <w:tr w:rsidR="00BB4614" w14:paraId="67294B83" w14:textId="77777777" w:rsidTr="00BB4614">
        <w:trPr>
          <w:jc w:val="center"/>
        </w:trPr>
        <w:tc>
          <w:tcPr>
            <w:tcW w:w="0" w:type="auto"/>
            <w:vMerge w:val="restart"/>
            <w:vAlign w:val="center"/>
          </w:tcPr>
          <w:p w14:paraId="0FB993B8" w14:textId="77777777" w:rsidR="00BB4614" w:rsidRDefault="00BB4614" w:rsidP="00BB4614">
            <w:pPr>
              <w:jc w:val="center"/>
            </w:pPr>
            <w:r>
              <w:rPr>
                <w:rFonts w:ascii="Calibri" w:hAnsi="Calibri"/>
                <w:color w:val="000000"/>
              </w:rPr>
              <w:t>Patch#</w:t>
            </w:r>
          </w:p>
        </w:tc>
        <w:tc>
          <w:tcPr>
            <w:tcW w:w="0" w:type="auto"/>
            <w:gridSpan w:val="3"/>
            <w:vAlign w:val="bottom"/>
          </w:tcPr>
          <w:p w14:paraId="5D64C3F2" w14:textId="77777777" w:rsidR="00BB4614" w:rsidRDefault="00BB4614" w:rsidP="00BB4614">
            <w:pPr>
              <w:jc w:val="center"/>
            </w:pPr>
            <w:r>
              <w:rPr>
                <w:rFonts w:ascii="Calibri" w:hAnsi="Calibri"/>
                <w:color w:val="000000"/>
              </w:rPr>
              <w:t>Truth</w:t>
            </w:r>
          </w:p>
        </w:tc>
        <w:tc>
          <w:tcPr>
            <w:tcW w:w="0" w:type="auto"/>
            <w:gridSpan w:val="3"/>
            <w:vAlign w:val="bottom"/>
          </w:tcPr>
          <w:p w14:paraId="7DBE0D67" w14:textId="77777777" w:rsidR="00BB4614" w:rsidRDefault="00BB4614" w:rsidP="00BB4614">
            <w:pPr>
              <w:jc w:val="center"/>
            </w:pPr>
            <w:r>
              <w:rPr>
                <w:rFonts w:ascii="Calibri" w:hAnsi="Calibri"/>
                <w:color w:val="000000"/>
              </w:rPr>
              <w:t>Capsule</w:t>
            </w:r>
          </w:p>
        </w:tc>
        <w:tc>
          <w:tcPr>
            <w:tcW w:w="0" w:type="auto"/>
            <w:gridSpan w:val="3"/>
            <w:vAlign w:val="bottom"/>
          </w:tcPr>
          <w:p w14:paraId="7F15173C" w14:textId="77777777" w:rsidR="00BB4614" w:rsidRDefault="00BB4614" w:rsidP="00BB4614">
            <w:pPr>
              <w:jc w:val="center"/>
            </w:pPr>
            <w:r>
              <w:rPr>
                <w:rFonts w:ascii="Calibri" w:hAnsi="Calibri"/>
                <w:color w:val="000000"/>
              </w:rPr>
              <w:t>Flexible</w:t>
            </w:r>
          </w:p>
        </w:tc>
      </w:tr>
      <w:tr w:rsidR="00BB4614" w14:paraId="6A4F1F27" w14:textId="77777777" w:rsidTr="00BB4614">
        <w:trPr>
          <w:jc w:val="center"/>
        </w:trPr>
        <w:tc>
          <w:tcPr>
            <w:tcW w:w="0" w:type="auto"/>
            <w:vMerge/>
            <w:vAlign w:val="bottom"/>
          </w:tcPr>
          <w:p w14:paraId="3642BE07" w14:textId="77777777" w:rsidR="00BB4614" w:rsidRDefault="00BB4614" w:rsidP="00BB4614">
            <w:pPr>
              <w:jc w:val="center"/>
            </w:pPr>
          </w:p>
        </w:tc>
        <w:tc>
          <w:tcPr>
            <w:tcW w:w="0" w:type="auto"/>
            <w:vAlign w:val="bottom"/>
          </w:tcPr>
          <w:p w14:paraId="3980D96D" w14:textId="77777777" w:rsidR="00BB4614" w:rsidRPr="00BB4614" w:rsidRDefault="00BB4614" w:rsidP="00BB4614">
            <w:pPr>
              <w:jc w:val="center"/>
              <w:rPr>
                <w:i/>
              </w:rPr>
            </w:pPr>
            <w:r w:rsidRPr="00BB4614">
              <w:rPr>
                <w:rFonts w:ascii="Calibri" w:hAnsi="Calibri"/>
                <w:i/>
                <w:color w:val="000000"/>
              </w:rPr>
              <w:t>L*</w:t>
            </w:r>
          </w:p>
        </w:tc>
        <w:tc>
          <w:tcPr>
            <w:tcW w:w="0" w:type="auto"/>
            <w:vAlign w:val="bottom"/>
          </w:tcPr>
          <w:p w14:paraId="1F21FDFF" w14:textId="77777777" w:rsidR="00BB4614" w:rsidRPr="00BB4614" w:rsidRDefault="00BB4614" w:rsidP="00BB4614">
            <w:pPr>
              <w:jc w:val="center"/>
              <w:rPr>
                <w:i/>
              </w:rPr>
            </w:pPr>
            <w:r w:rsidRPr="00BB4614">
              <w:rPr>
                <w:rFonts w:ascii="Calibri" w:hAnsi="Calibri"/>
                <w:i/>
                <w:color w:val="000000"/>
              </w:rPr>
              <w:t>a*</w:t>
            </w:r>
          </w:p>
        </w:tc>
        <w:tc>
          <w:tcPr>
            <w:tcW w:w="0" w:type="auto"/>
            <w:vAlign w:val="bottom"/>
          </w:tcPr>
          <w:p w14:paraId="7619D97A" w14:textId="77777777" w:rsidR="00BB4614" w:rsidRPr="00BB4614" w:rsidRDefault="00BB4614" w:rsidP="00BB4614">
            <w:pPr>
              <w:jc w:val="center"/>
              <w:rPr>
                <w:i/>
              </w:rPr>
            </w:pPr>
            <w:r w:rsidRPr="00BB4614">
              <w:rPr>
                <w:rFonts w:ascii="Calibri" w:hAnsi="Calibri"/>
                <w:i/>
                <w:color w:val="000000"/>
              </w:rPr>
              <w:t>b*</w:t>
            </w:r>
          </w:p>
        </w:tc>
        <w:tc>
          <w:tcPr>
            <w:tcW w:w="0" w:type="auto"/>
            <w:vAlign w:val="bottom"/>
          </w:tcPr>
          <w:p w14:paraId="58B92637" w14:textId="77777777" w:rsidR="00BB4614" w:rsidRPr="00BB4614" w:rsidRDefault="00BB4614" w:rsidP="00BB4614">
            <w:pPr>
              <w:jc w:val="center"/>
              <w:rPr>
                <w:i/>
              </w:rPr>
            </w:pPr>
            <w:r w:rsidRPr="00BB4614">
              <w:rPr>
                <w:rFonts w:ascii="Calibri" w:hAnsi="Calibri"/>
                <w:i/>
                <w:color w:val="000000"/>
              </w:rPr>
              <w:t>L*</w:t>
            </w:r>
          </w:p>
        </w:tc>
        <w:tc>
          <w:tcPr>
            <w:tcW w:w="0" w:type="auto"/>
            <w:vAlign w:val="bottom"/>
          </w:tcPr>
          <w:p w14:paraId="51FBE06D" w14:textId="77777777" w:rsidR="00BB4614" w:rsidRPr="00BB4614" w:rsidRDefault="00BB4614" w:rsidP="00BB4614">
            <w:pPr>
              <w:jc w:val="center"/>
              <w:rPr>
                <w:i/>
              </w:rPr>
            </w:pPr>
            <w:r w:rsidRPr="00BB4614">
              <w:rPr>
                <w:rFonts w:ascii="Calibri" w:hAnsi="Calibri"/>
                <w:i/>
                <w:color w:val="000000"/>
              </w:rPr>
              <w:t>a*</w:t>
            </w:r>
          </w:p>
        </w:tc>
        <w:tc>
          <w:tcPr>
            <w:tcW w:w="0" w:type="auto"/>
            <w:vAlign w:val="bottom"/>
          </w:tcPr>
          <w:p w14:paraId="46DD8446" w14:textId="77777777" w:rsidR="00BB4614" w:rsidRPr="00BB4614" w:rsidRDefault="00BB4614" w:rsidP="00BB4614">
            <w:pPr>
              <w:jc w:val="center"/>
              <w:rPr>
                <w:i/>
              </w:rPr>
            </w:pPr>
            <w:r w:rsidRPr="00BB4614">
              <w:rPr>
                <w:rFonts w:ascii="Calibri" w:hAnsi="Calibri"/>
                <w:i/>
                <w:color w:val="000000"/>
              </w:rPr>
              <w:t>b*</w:t>
            </w:r>
          </w:p>
        </w:tc>
        <w:tc>
          <w:tcPr>
            <w:tcW w:w="0" w:type="auto"/>
            <w:vAlign w:val="bottom"/>
          </w:tcPr>
          <w:p w14:paraId="3B2840A1" w14:textId="77777777" w:rsidR="00BB4614" w:rsidRPr="00BB4614" w:rsidRDefault="00BB4614" w:rsidP="00BB4614">
            <w:pPr>
              <w:jc w:val="center"/>
              <w:rPr>
                <w:i/>
              </w:rPr>
            </w:pPr>
            <w:r w:rsidRPr="00BB4614">
              <w:rPr>
                <w:rFonts w:ascii="Calibri" w:hAnsi="Calibri"/>
                <w:i/>
                <w:color w:val="000000"/>
              </w:rPr>
              <w:t>L*</w:t>
            </w:r>
          </w:p>
        </w:tc>
        <w:tc>
          <w:tcPr>
            <w:tcW w:w="0" w:type="auto"/>
            <w:vAlign w:val="bottom"/>
          </w:tcPr>
          <w:p w14:paraId="12443A1B" w14:textId="77777777" w:rsidR="00BB4614" w:rsidRPr="00BB4614" w:rsidRDefault="00BB4614" w:rsidP="00BB4614">
            <w:pPr>
              <w:jc w:val="center"/>
              <w:rPr>
                <w:i/>
              </w:rPr>
            </w:pPr>
            <w:r w:rsidRPr="00BB4614">
              <w:rPr>
                <w:rFonts w:ascii="Calibri" w:hAnsi="Calibri"/>
                <w:i/>
                <w:color w:val="000000"/>
              </w:rPr>
              <w:t>a*</w:t>
            </w:r>
          </w:p>
        </w:tc>
        <w:tc>
          <w:tcPr>
            <w:tcW w:w="0" w:type="auto"/>
            <w:vAlign w:val="bottom"/>
          </w:tcPr>
          <w:p w14:paraId="5E75DA93" w14:textId="77777777" w:rsidR="00BB4614" w:rsidRPr="00BB4614" w:rsidRDefault="00BB4614" w:rsidP="00BB4614">
            <w:pPr>
              <w:jc w:val="center"/>
              <w:rPr>
                <w:i/>
              </w:rPr>
            </w:pPr>
            <w:r w:rsidRPr="00BB4614">
              <w:rPr>
                <w:rFonts w:ascii="Calibri" w:hAnsi="Calibri"/>
                <w:i/>
                <w:color w:val="000000"/>
              </w:rPr>
              <w:t>b*</w:t>
            </w:r>
          </w:p>
        </w:tc>
      </w:tr>
      <w:tr w:rsidR="00BB4614" w14:paraId="762B44F5" w14:textId="77777777" w:rsidTr="00BB4614">
        <w:trPr>
          <w:jc w:val="center"/>
        </w:trPr>
        <w:tc>
          <w:tcPr>
            <w:tcW w:w="0" w:type="auto"/>
            <w:vAlign w:val="bottom"/>
          </w:tcPr>
          <w:p w14:paraId="786B0EA1" w14:textId="77777777" w:rsidR="00BB4614" w:rsidRDefault="00BB4614" w:rsidP="00BB4614">
            <w:pPr>
              <w:jc w:val="center"/>
            </w:pPr>
            <w:r>
              <w:rPr>
                <w:rFonts w:ascii="Calibri" w:hAnsi="Calibri"/>
                <w:color w:val="000000"/>
              </w:rPr>
              <w:t>1</w:t>
            </w:r>
          </w:p>
        </w:tc>
        <w:tc>
          <w:tcPr>
            <w:tcW w:w="0" w:type="auto"/>
            <w:vAlign w:val="bottom"/>
          </w:tcPr>
          <w:p w14:paraId="3E1D332B" w14:textId="77777777" w:rsidR="00BB4614" w:rsidRDefault="00BB4614" w:rsidP="00BB4614">
            <w:pPr>
              <w:jc w:val="right"/>
            </w:pPr>
            <w:r>
              <w:rPr>
                <w:rFonts w:ascii="Calibri" w:hAnsi="Calibri"/>
                <w:color w:val="000000"/>
              </w:rPr>
              <w:t>38.02</w:t>
            </w:r>
          </w:p>
        </w:tc>
        <w:tc>
          <w:tcPr>
            <w:tcW w:w="0" w:type="auto"/>
            <w:vAlign w:val="bottom"/>
          </w:tcPr>
          <w:p w14:paraId="0140DC0E" w14:textId="77777777" w:rsidR="00BB4614" w:rsidRDefault="00BB4614" w:rsidP="00BB4614">
            <w:pPr>
              <w:jc w:val="right"/>
            </w:pPr>
            <w:r>
              <w:rPr>
                <w:rFonts w:ascii="Calibri" w:hAnsi="Calibri"/>
                <w:color w:val="000000"/>
              </w:rPr>
              <w:t>11.80</w:t>
            </w:r>
          </w:p>
        </w:tc>
        <w:tc>
          <w:tcPr>
            <w:tcW w:w="0" w:type="auto"/>
            <w:vAlign w:val="bottom"/>
          </w:tcPr>
          <w:p w14:paraId="3046B9FD" w14:textId="77777777" w:rsidR="00BB4614" w:rsidRDefault="00BB4614" w:rsidP="00BB4614">
            <w:pPr>
              <w:jc w:val="right"/>
            </w:pPr>
            <w:r>
              <w:rPr>
                <w:rFonts w:ascii="Calibri" w:hAnsi="Calibri"/>
                <w:color w:val="000000"/>
              </w:rPr>
              <w:t>13.66</w:t>
            </w:r>
          </w:p>
        </w:tc>
        <w:tc>
          <w:tcPr>
            <w:tcW w:w="0" w:type="auto"/>
            <w:vAlign w:val="bottom"/>
          </w:tcPr>
          <w:p w14:paraId="2459DB88" w14:textId="77777777" w:rsidR="00BB4614" w:rsidRDefault="00BB4614" w:rsidP="00BB4614">
            <w:pPr>
              <w:jc w:val="right"/>
            </w:pPr>
            <w:r>
              <w:rPr>
                <w:rFonts w:ascii="Calibri" w:hAnsi="Calibri"/>
                <w:color w:val="000000"/>
              </w:rPr>
              <w:t>21.93</w:t>
            </w:r>
          </w:p>
        </w:tc>
        <w:tc>
          <w:tcPr>
            <w:tcW w:w="0" w:type="auto"/>
            <w:vAlign w:val="bottom"/>
          </w:tcPr>
          <w:p w14:paraId="2647AD5D" w14:textId="77777777" w:rsidR="00BB4614" w:rsidRDefault="00BB4614" w:rsidP="00BB4614">
            <w:pPr>
              <w:jc w:val="right"/>
            </w:pPr>
            <w:r>
              <w:rPr>
                <w:rFonts w:ascii="Calibri" w:hAnsi="Calibri"/>
                <w:color w:val="000000"/>
              </w:rPr>
              <w:t>2.65</w:t>
            </w:r>
          </w:p>
        </w:tc>
        <w:tc>
          <w:tcPr>
            <w:tcW w:w="0" w:type="auto"/>
            <w:vAlign w:val="bottom"/>
          </w:tcPr>
          <w:p w14:paraId="26D2866A" w14:textId="77777777" w:rsidR="00BB4614" w:rsidRDefault="00BB4614" w:rsidP="00BB4614">
            <w:pPr>
              <w:jc w:val="right"/>
            </w:pPr>
            <w:r>
              <w:rPr>
                <w:rFonts w:ascii="Calibri" w:hAnsi="Calibri"/>
                <w:color w:val="000000"/>
              </w:rPr>
              <w:t>9.23</w:t>
            </w:r>
          </w:p>
        </w:tc>
        <w:tc>
          <w:tcPr>
            <w:tcW w:w="0" w:type="auto"/>
            <w:vAlign w:val="bottom"/>
          </w:tcPr>
          <w:p w14:paraId="757B667C" w14:textId="77777777" w:rsidR="00BB4614" w:rsidRDefault="00BB4614" w:rsidP="00BB4614">
            <w:pPr>
              <w:jc w:val="right"/>
            </w:pPr>
            <w:r>
              <w:rPr>
                <w:rFonts w:ascii="Calibri" w:hAnsi="Calibri"/>
                <w:color w:val="000000"/>
              </w:rPr>
              <w:t>46.03</w:t>
            </w:r>
          </w:p>
        </w:tc>
        <w:tc>
          <w:tcPr>
            <w:tcW w:w="0" w:type="auto"/>
            <w:vAlign w:val="bottom"/>
          </w:tcPr>
          <w:p w14:paraId="1A17A0AB" w14:textId="77777777" w:rsidR="00BB4614" w:rsidRDefault="00BB4614" w:rsidP="00BB4614">
            <w:pPr>
              <w:jc w:val="right"/>
            </w:pPr>
            <w:r>
              <w:rPr>
                <w:rFonts w:ascii="Calibri" w:hAnsi="Calibri"/>
                <w:color w:val="000000"/>
              </w:rPr>
              <w:t>-1.45</w:t>
            </w:r>
          </w:p>
        </w:tc>
        <w:tc>
          <w:tcPr>
            <w:tcW w:w="0" w:type="auto"/>
            <w:vAlign w:val="bottom"/>
          </w:tcPr>
          <w:p w14:paraId="177B7459" w14:textId="77777777" w:rsidR="00BB4614" w:rsidRDefault="00BB4614" w:rsidP="00BB4614">
            <w:pPr>
              <w:jc w:val="right"/>
            </w:pPr>
            <w:r>
              <w:rPr>
                <w:rFonts w:ascii="Calibri" w:hAnsi="Calibri"/>
                <w:color w:val="000000"/>
              </w:rPr>
              <w:t>4.79</w:t>
            </w:r>
          </w:p>
        </w:tc>
      </w:tr>
      <w:tr w:rsidR="00BB4614" w14:paraId="0BE012DB" w14:textId="77777777" w:rsidTr="00BB4614">
        <w:trPr>
          <w:jc w:val="center"/>
        </w:trPr>
        <w:tc>
          <w:tcPr>
            <w:tcW w:w="0" w:type="auto"/>
            <w:vAlign w:val="bottom"/>
          </w:tcPr>
          <w:p w14:paraId="750167E8" w14:textId="77777777" w:rsidR="00BB4614" w:rsidRDefault="00BB4614" w:rsidP="00BB4614">
            <w:pPr>
              <w:jc w:val="center"/>
            </w:pPr>
            <w:r>
              <w:rPr>
                <w:rFonts w:ascii="Calibri" w:hAnsi="Calibri"/>
                <w:color w:val="000000"/>
              </w:rPr>
              <w:t>2</w:t>
            </w:r>
          </w:p>
        </w:tc>
        <w:tc>
          <w:tcPr>
            <w:tcW w:w="0" w:type="auto"/>
            <w:vAlign w:val="bottom"/>
          </w:tcPr>
          <w:p w14:paraId="51FC27B1" w14:textId="77777777" w:rsidR="00BB4614" w:rsidRDefault="00BB4614" w:rsidP="00BB4614">
            <w:pPr>
              <w:jc w:val="right"/>
            </w:pPr>
            <w:r>
              <w:rPr>
                <w:rFonts w:ascii="Calibri" w:hAnsi="Calibri"/>
                <w:color w:val="000000"/>
              </w:rPr>
              <w:t>65.67</w:t>
            </w:r>
          </w:p>
        </w:tc>
        <w:tc>
          <w:tcPr>
            <w:tcW w:w="0" w:type="auto"/>
            <w:vAlign w:val="bottom"/>
          </w:tcPr>
          <w:p w14:paraId="518B873E" w14:textId="77777777" w:rsidR="00BB4614" w:rsidRDefault="00BB4614" w:rsidP="00BB4614">
            <w:pPr>
              <w:jc w:val="right"/>
            </w:pPr>
            <w:r>
              <w:rPr>
                <w:rFonts w:ascii="Calibri" w:hAnsi="Calibri"/>
                <w:color w:val="000000"/>
              </w:rPr>
              <w:t>13.67</w:t>
            </w:r>
          </w:p>
        </w:tc>
        <w:tc>
          <w:tcPr>
            <w:tcW w:w="0" w:type="auto"/>
            <w:vAlign w:val="bottom"/>
          </w:tcPr>
          <w:p w14:paraId="70D03C79" w14:textId="77777777" w:rsidR="00BB4614" w:rsidRDefault="00BB4614" w:rsidP="00BB4614">
            <w:pPr>
              <w:jc w:val="right"/>
            </w:pPr>
            <w:r>
              <w:rPr>
                <w:rFonts w:ascii="Calibri" w:hAnsi="Calibri"/>
                <w:color w:val="000000"/>
              </w:rPr>
              <w:t>16.90</w:t>
            </w:r>
          </w:p>
        </w:tc>
        <w:tc>
          <w:tcPr>
            <w:tcW w:w="0" w:type="auto"/>
            <w:vAlign w:val="bottom"/>
          </w:tcPr>
          <w:p w14:paraId="7FACDDD2" w14:textId="77777777" w:rsidR="00BB4614" w:rsidRDefault="00BB4614" w:rsidP="00BB4614">
            <w:pPr>
              <w:jc w:val="right"/>
            </w:pPr>
            <w:r>
              <w:rPr>
                <w:rFonts w:ascii="Calibri" w:hAnsi="Calibri"/>
                <w:color w:val="000000"/>
              </w:rPr>
              <w:t>55.63</w:t>
            </w:r>
          </w:p>
        </w:tc>
        <w:tc>
          <w:tcPr>
            <w:tcW w:w="0" w:type="auto"/>
            <w:vAlign w:val="bottom"/>
          </w:tcPr>
          <w:p w14:paraId="25C6C8D6" w14:textId="77777777" w:rsidR="00BB4614" w:rsidRDefault="00BB4614" w:rsidP="00BB4614">
            <w:pPr>
              <w:jc w:val="right"/>
            </w:pPr>
            <w:r>
              <w:rPr>
                <w:rFonts w:ascii="Calibri" w:hAnsi="Calibri"/>
                <w:color w:val="000000"/>
              </w:rPr>
              <w:t>8.98</w:t>
            </w:r>
          </w:p>
        </w:tc>
        <w:tc>
          <w:tcPr>
            <w:tcW w:w="0" w:type="auto"/>
            <w:vAlign w:val="bottom"/>
          </w:tcPr>
          <w:p w14:paraId="561383D8" w14:textId="77777777" w:rsidR="00BB4614" w:rsidRDefault="00BB4614" w:rsidP="00BB4614">
            <w:pPr>
              <w:jc w:val="right"/>
            </w:pPr>
            <w:r>
              <w:rPr>
                <w:rFonts w:ascii="Calibri" w:hAnsi="Calibri"/>
                <w:color w:val="000000"/>
              </w:rPr>
              <w:t>17.91</w:t>
            </w:r>
          </w:p>
        </w:tc>
        <w:tc>
          <w:tcPr>
            <w:tcW w:w="0" w:type="auto"/>
            <w:vAlign w:val="bottom"/>
          </w:tcPr>
          <w:p w14:paraId="45B5E7F6" w14:textId="77777777" w:rsidR="00BB4614" w:rsidRDefault="00BB4614" w:rsidP="00BB4614">
            <w:pPr>
              <w:jc w:val="right"/>
            </w:pPr>
            <w:r>
              <w:rPr>
                <w:rFonts w:ascii="Calibri" w:hAnsi="Calibri"/>
                <w:color w:val="000000"/>
              </w:rPr>
              <w:t>49.22</w:t>
            </w:r>
          </w:p>
        </w:tc>
        <w:tc>
          <w:tcPr>
            <w:tcW w:w="0" w:type="auto"/>
            <w:vAlign w:val="bottom"/>
          </w:tcPr>
          <w:p w14:paraId="6E9090D2" w14:textId="77777777" w:rsidR="00BB4614" w:rsidRDefault="00BB4614" w:rsidP="00BB4614">
            <w:pPr>
              <w:jc w:val="right"/>
            </w:pPr>
            <w:r>
              <w:rPr>
                <w:rFonts w:ascii="Calibri" w:hAnsi="Calibri"/>
                <w:color w:val="000000"/>
              </w:rPr>
              <w:t>-2.50</w:t>
            </w:r>
          </w:p>
        </w:tc>
        <w:tc>
          <w:tcPr>
            <w:tcW w:w="0" w:type="auto"/>
            <w:vAlign w:val="bottom"/>
          </w:tcPr>
          <w:p w14:paraId="3B10BAEE" w14:textId="77777777" w:rsidR="00BB4614" w:rsidRDefault="00BB4614" w:rsidP="00BB4614">
            <w:pPr>
              <w:jc w:val="right"/>
            </w:pPr>
            <w:r>
              <w:rPr>
                <w:rFonts w:ascii="Calibri" w:hAnsi="Calibri"/>
                <w:color w:val="000000"/>
              </w:rPr>
              <w:t>0.40</w:t>
            </w:r>
          </w:p>
        </w:tc>
      </w:tr>
      <w:tr w:rsidR="00BB4614" w14:paraId="452140C7" w14:textId="77777777" w:rsidTr="00BB4614">
        <w:trPr>
          <w:jc w:val="center"/>
        </w:trPr>
        <w:tc>
          <w:tcPr>
            <w:tcW w:w="0" w:type="auto"/>
            <w:vAlign w:val="bottom"/>
          </w:tcPr>
          <w:p w14:paraId="2E401F98" w14:textId="77777777" w:rsidR="00BB4614" w:rsidRDefault="00BB4614" w:rsidP="00BB4614">
            <w:pPr>
              <w:jc w:val="center"/>
            </w:pPr>
            <w:r>
              <w:rPr>
                <w:rFonts w:ascii="Calibri" w:hAnsi="Calibri"/>
                <w:color w:val="000000"/>
              </w:rPr>
              <w:t>3</w:t>
            </w:r>
          </w:p>
        </w:tc>
        <w:tc>
          <w:tcPr>
            <w:tcW w:w="0" w:type="auto"/>
            <w:vAlign w:val="bottom"/>
          </w:tcPr>
          <w:p w14:paraId="6D08E15C" w14:textId="77777777" w:rsidR="00BB4614" w:rsidRDefault="00BB4614" w:rsidP="00BB4614">
            <w:pPr>
              <w:jc w:val="right"/>
            </w:pPr>
            <w:r>
              <w:rPr>
                <w:rFonts w:ascii="Calibri" w:hAnsi="Calibri"/>
                <w:color w:val="000000"/>
              </w:rPr>
              <w:t>50.63</w:t>
            </w:r>
          </w:p>
        </w:tc>
        <w:tc>
          <w:tcPr>
            <w:tcW w:w="0" w:type="auto"/>
            <w:vAlign w:val="bottom"/>
          </w:tcPr>
          <w:p w14:paraId="08BA69C8" w14:textId="77777777" w:rsidR="00BB4614" w:rsidRDefault="00BB4614" w:rsidP="00BB4614">
            <w:pPr>
              <w:jc w:val="right"/>
            </w:pPr>
            <w:r>
              <w:rPr>
                <w:rFonts w:ascii="Calibri" w:hAnsi="Calibri"/>
                <w:color w:val="000000"/>
              </w:rPr>
              <w:t>0.37</w:t>
            </w:r>
          </w:p>
        </w:tc>
        <w:tc>
          <w:tcPr>
            <w:tcW w:w="0" w:type="auto"/>
            <w:vAlign w:val="bottom"/>
          </w:tcPr>
          <w:p w14:paraId="7278CB96" w14:textId="77777777" w:rsidR="00BB4614" w:rsidRDefault="00BB4614" w:rsidP="00BB4614">
            <w:pPr>
              <w:jc w:val="right"/>
            </w:pPr>
            <w:r>
              <w:rPr>
                <w:rFonts w:ascii="Calibri" w:hAnsi="Calibri"/>
                <w:color w:val="000000"/>
              </w:rPr>
              <w:t>-21.60</w:t>
            </w:r>
          </w:p>
        </w:tc>
        <w:tc>
          <w:tcPr>
            <w:tcW w:w="0" w:type="auto"/>
            <w:vAlign w:val="bottom"/>
          </w:tcPr>
          <w:p w14:paraId="1F272099" w14:textId="77777777" w:rsidR="00BB4614" w:rsidRDefault="00BB4614" w:rsidP="00BB4614">
            <w:pPr>
              <w:jc w:val="right"/>
            </w:pPr>
            <w:r>
              <w:rPr>
                <w:rFonts w:ascii="Calibri" w:hAnsi="Calibri"/>
                <w:color w:val="000000"/>
              </w:rPr>
              <w:t>33.32</w:t>
            </w:r>
          </w:p>
        </w:tc>
        <w:tc>
          <w:tcPr>
            <w:tcW w:w="0" w:type="auto"/>
            <w:vAlign w:val="bottom"/>
          </w:tcPr>
          <w:p w14:paraId="3B1A3EA9" w14:textId="77777777" w:rsidR="00BB4614" w:rsidRDefault="00BB4614" w:rsidP="00BB4614">
            <w:pPr>
              <w:jc w:val="right"/>
            </w:pPr>
            <w:r>
              <w:rPr>
                <w:rFonts w:ascii="Calibri" w:hAnsi="Calibri"/>
                <w:color w:val="000000"/>
              </w:rPr>
              <w:t>0.72</w:t>
            </w:r>
          </w:p>
        </w:tc>
        <w:tc>
          <w:tcPr>
            <w:tcW w:w="0" w:type="auto"/>
            <w:vAlign w:val="bottom"/>
          </w:tcPr>
          <w:p w14:paraId="78E2B242" w14:textId="77777777" w:rsidR="00BB4614" w:rsidRDefault="00BB4614" w:rsidP="00BB4614">
            <w:pPr>
              <w:jc w:val="right"/>
            </w:pPr>
            <w:r>
              <w:rPr>
                <w:rFonts w:ascii="Calibri" w:hAnsi="Calibri"/>
                <w:color w:val="000000"/>
              </w:rPr>
              <w:t>-18.16</w:t>
            </w:r>
          </w:p>
        </w:tc>
        <w:tc>
          <w:tcPr>
            <w:tcW w:w="0" w:type="auto"/>
            <w:vAlign w:val="bottom"/>
          </w:tcPr>
          <w:p w14:paraId="2BDD7827" w14:textId="77777777" w:rsidR="00BB4614" w:rsidRDefault="00BB4614" w:rsidP="00BB4614">
            <w:pPr>
              <w:jc w:val="right"/>
            </w:pPr>
            <w:r>
              <w:rPr>
                <w:rFonts w:ascii="Calibri" w:hAnsi="Calibri"/>
                <w:color w:val="000000"/>
              </w:rPr>
              <w:t>44.80</w:t>
            </w:r>
          </w:p>
        </w:tc>
        <w:tc>
          <w:tcPr>
            <w:tcW w:w="0" w:type="auto"/>
            <w:vAlign w:val="bottom"/>
          </w:tcPr>
          <w:p w14:paraId="6A57327A" w14:textId="77777777" w:rsidR="00BB4614" w:rsidRDefault="00BB4614" w:rsidP="00BB4614">
            <w:pPr>
              <w:jc w:val="right"/>
            </w:pPr>
            <w:r>
              <w:rPr>
                <w:rFonts w:ascii="Calibri" w:hAnsi="Calibri"/>
                <w:color w:val="000000"/>
              </w:rPr>
              <w:t>-4.95</w:t>
            </w:r>
          </w:p>
        </w:tc>
        <w:tc>
          <w:tcPr>
            <w:tcW w:w="0" w:type="auto"/>
            <w:vAlign w:val="bottom"/>
          </w:tcPr>
          <w:p w14:paraId="2E386902" w14:textId="77777777" w:rsidR="00BB4614" w:rsidRDefault="00BB4614" w:rsidP="00BB4614">
            <w:pPr>
              <w:jc w:val="right"/>
            </w:pPr>
            <w:r>
              <w:rPr>
                <w:rFonts w:ascii="Calibri" w:hAnsi="Calibri"/>
                <w:color w:val="000000"/>
              </w:rPr>
              <w:t>-21.25</w:t>
            </w:r>
          </w:p>
        </w:tc>
      </w:tr>
      <w:tr w:rsidR="00BB4614" w14:paraId="73E4ED12" w14:textId="77777777" w:rsidTr="00BB4614">
        <w:trPr>
          <w:jc w:val="center"/>
        </w:trPr>
        <w:tc>
          <w:tcPr>
            <w:tcW w:w="0" w:type="auto"/>
            <w:vAlign w:val="bottom"/>
          </w:tcPr>
          <w:p w14:paraId="27BEDDF9" w14:textId="77777777" w:rsidR="00BB4614" w:rsidRDefault="00BB4614" w:rsidP="00BB4614">
            <w:pPr>
              <w:jc w:val="center"/>
            </w:pPr>
            <w:r>
              <w:rPr>
                <w:rFonts w:ascii="Calibri" w:hAnsi="Calibri"/>
                <w:color w:val="000000"/>
              </w:rPr>
              <w:t>4</w:t>
            </w:r>
          </w:p>
        </w:tc>
        <w:tc>
          <w:tcPr>
            <w:tcW w:w="0" w:type="auto"/>
            <w:vAlign w:val="bottom"/>
          </w:tcPr>
          <w:p w14:paraId="60565E77" w14:textId="77777777" w:rsidR="00BB4614" w:rsidRDefault="00BB4614" w:rsidP="00BB4614">
            <w:pPr>
              <w:jc w:val="right"/>
            </w:pPr>
            <w:r>
              <w:rPr>
                <w:rFonts w:ascii="Calibri" w:hAnsi="Calibri"/>
                <w:color w:val="000000"/>
              </w:rPr>
              <w:t>43.00</w:t>
            </w:r>
          </w:p>
        </w:tc>
        <w:tc>
          <w:tcPr>
            <w:tcW w:w="0" w:type="auto"/>
            <w:vAlign w:val="bottom"/>
          </w:tcPr>
          <w:p w14:paraId="6C72E03B" w14:textId="77777777" w:rsidR="00BB4614" w:rsidRDefault="00BB4614" w:rsidP="00BB4614">
            <w:pPr>
              <w:jc w:val="right"/>
            </w:pPr>
            <w:r>
              <w:rPr>
                <w:rFonts w:ascii="Calibri" w:hAnsi="Calibri"/>
                <w:color w:val="000000"/>
              </w:rPr>
              <w:t>-15.88</w:t>
            </w:r>
          </w:p>
        </w:tc>
        <w:tc>
          <w:tcPr>
            <w:tcW w:w="0" w:type="auto"/>
            <w:vAlign w:val="bottom"/>
          </w:tcPr>
          <w:p w14:paraId="0E1131F2" w14:textId="77777777" w:rsidR="00BB4614" w:rsidRDefault="00BB4614" w:rsidP="00BB4614">
            <w:pPr>
              <w:jc w:val="right"/>
            </w:pPr>
            <w:r>
              <w:rPr>
                <w:rFonts w:ascii="Calibri" w:hAnsi="Calibri"/>
                <w:color w:val="000000"/>
              </w:rPr>
              <w:t>20.45</w:t>
            </w:r>
          </w:p>
        </w:tc>
        <w:tc>
          <w:tcPr>
            <w:tcW w:w="0" w:type="auto"/>
            <w:vAlign w:val="bottom"/>
          </w:tcPr>
          <w:p w14:paraId="44B5C3CA" w14:textId="77777777" w:rsidR="00BB4614" w:rsidRDefault="00BB4614" w:rsidP="00BB4614">
            <w:pPr>
              <w:jc w:val="right"/>
            </w:pPr>
            <w:r>
              <w:rPr>
                <w:rFonts w:ascii="Calibri" w:hAnsi="Calibri"/>
                <w:color w:val="000000"/>
              </w:rPr>
              <w:t>24.51</w:t>
            </w:r>
          </w:p>
        </w:tc>
        <w:tc>
          <w:tcPr>
            <w:tcW w:w="0" w:type="auto"/>
            <w:vAlign w:val="bottom"/>
          </w:tcPr>
          <w:p w14:paraId="0C25030A" w14:textId="77777777" w:rsidR="00BB4614" w:rsidRDefault="00BB4614" w:rsidP="00BB4614">
            <w:pPr>
              <w:jc w:val="right"/>
            </w:pPr>
            <w:r>
              <w:rPr>
                <w:rFonts w:ascii="Calibri" w:hAnsi="Calibri"/>
                <w:color w:val="000000"/>
              </w:rPr>
              <w:t>-11.68</w:t>
            </w:r>
          </w:p>
        </w:tc>
        <w:tc>
          <w:tcPr>
            <w:tcW w:w="0" w:type="auto"/>
            <w:vAlign w:val="bottom"/>
          </w:tcPr>
          <w:p w14:paraId="02F24445" w14:textId="77777777" w:rsidR="00BB4614" w:rsidRDefault="00BB4614" w:rsidP="00BB4614">
            <w:pPr>
              <w:jc w:val="right"/>
            </w:pPr>
            <w:r>
              <w:rPr>
                <w:rFonts w:ascii="Calibri" w:hAnsi="Calibri"/>
                <w:color w:val="000000"/>
              </w:rPr>
              <w:t>11.06</w:t>
            </w:r>
          </w:p>
        </w:tc>
        <w:tc>
          <w:tcPr>
            <w:tcW w:w="0" w:type="auto"/>
            <w:vAlign w:val="bottom"/>
          </w:tcPr>
          <w:p w14:paraId="2331AFEF" w14:textId="77777777" w:rsidR="00BB4614" w:rsidRDefault="00BB4614" w:rsidP="00BB4614">
            <w:pPr>
              <w:jc w:val="right"/>
            </w:pPr>
            <w:r>
              <w:rPr>
                <w:rFonts w:ascii="Calibri" w:hAnsi="Calibri"/>
                <w:color w:val="000000"/>
              </w:rPr>
              <w:t>44.71</w:t>
            </w:r>
          </w:p>
        </w:tc>
        <w:tc>
          <w:tcPr>
            <w:tcW w:w="0" w:type="auto"/>
            <w:vAlign w:val="bottom"/>
          </w:tcPr>
          <w:p w14:paraId="44372564" w14:textId="77777777" w:rsidR="00BB4614" w:rsidRDefault="00BB4614" w:rsidP="00BB4614">
            <w:pPr>
              <w:jc w:val="right"/>
            </w:pPr>
            <w:r>
              <w:rPr>
                <w:rFonts w:ascii="Calibri" w:hAnsi="Calibri"/>
                <w:color w:val="000000"/>
              </w:rPr>
              <w:t>-22.23</w:t>
            </w:r>
          </w:p>
        </w:tc>
        <w:tc>
          <w:tcPr>
            <w:tcW w:w="0" w:type="auto"/>
            <w:vAlign w:val="bottom"/>
          </w:tcPr>
          <w:p w14:paraId="12A23556" w14:textId="77777777" w:rsidR="00BB4614" w:rsidRDefault="00BB4614" w:rsidP="00BB4614">
            <w:pPr>
              <w:jc w:val="right"/>
            </w:pPr>
            <w:r>
              <w:rPr>
                <w:rFonts w:ascii="Calibri" w:hAnsi="Calibri"/>
                <w:color w:val="000000"/>
              </w:rPr>
              <w:t>13.63</w:t>
            </w:r>
          </w:p>
        </w:tc>
      </w:tr>
      <w:tr w:rsidR="00BB4614" w14:paraId="3DA07CFF" w14:textId="77777777" w:rsidTr="00BB4614">
        <w:trPr>
          <w:jc w:val="center"/>
        </w:trPr>
        <w:tc>
          <w:tcPr>
            <w:tcW w:w="0" w:type="auto"/>
            <w:vAlign w:val="bottom"/>
          </w:tcPr>
          <w:p w14:paraId="3067BAA9" w14:textId="77777777" w:rsidR="00BB4614" w:rsidRDefault="00BB4614" w:rsidP="00BB4614">
            <w:pPr>
              <w:jc w:val="center"/>
            </w:pPr>
            <w:r>
              <w:rPr>
                <w:rFonts w:ascii="Calibri" w:hAnsi="Calibri"/>
                <w:color w:val="000000"/>
              </w:rPr>
              <w:t>5</w:t>
            </w:r>
          </w:p>
        </w:tc>
        <w:tc>
          <w:tcPr>
            <w:tcW w:w="0" w:type="auto"/>
            <w:vAlign w:val="bottom"/>
          </w:tcPr>
          <w:p w14:paraId="1670A742" w14:textId="77777777" w:rsidR="00BB4614" w:rsidRDefault="00BB4614" w:rsidP="00BB4614">
            <w:pPr>
              <w:jc w:val="right"/>
            </w:pPr>
            <w:r>
              <w:rPr>
                <w:rFonts w:ascii="Calibri" w:hAnsi="Calibri"/>
                <w:color w:val="000000"/>
              </w:rPr>
              <w:t>55.68</w:t>
            </w:r>
          </w:p>
        </w:tc>
        <w:tc>
          <w:tcPr>
            <w:tcW w:w="0" w:type="auto"/>
            <w:vAlign w:val="bottom"/>
          </w:tcPr>
          <w:p w14:paraId="7ACD5BDA" w14:textId="77777777" w:rsidR="00BB4614" w:rsidRDefault="00BB4614" w:rsidP="00BB4614">
            <w:pPr>
              <w:jc w:val="right"/>
            </w:pPr>
            <w:r>
              <w:rPr>
                <w:rFonts w:ascii="Calibri" w:hAnsi="Calibri"/>
                <w:color w:val="000000"/>
              </w:rPr>
              <w:t>12.77</w:t>
            </w:r>
          </w:p>
        </w:tc>
        <w:tc>
          <w:tcPr>
            <w:tcW w:w="0" w:type="auto"/>
            <w:vAlign w:val="bottom"/>
          </w:tcPr>
          <w:p w14:paraId="3349A1F9" w14:textId="77777777" w:rsidR="00BB4614" w:rsidRDefault="00BB4614" w:rsidP="00BB4614">
            <w:pPr>
              <w:jc w:val="right"/>
            </w:pPr>
            <w:r>
              <w:rPr>
                <w:rFonts w:ascii="Calibri" w:hAnsi="Calibri"/>
                <w:color w:val="000000"/>
              </w:rPr>
              <w:t>-25.17</w:t>
            </w:r>
          </w:p>
        </w:tc>
        <w:tc>
          <w:tcPr>
            <w:tcW w:w="0" w:type="auto"/>
            <w:vAlign w:val="bottom"/>
          </w:tcPr>
          <w:p w14:paraId="2AD796F7" w14:textId="77777777" w:rsidR="00BB4614" w:rsidRDefault="00BB4614" w:rsidP="00BB4614">
            <w:pPr>
              <w:jc w:val="right"/>
            </w:pPr>
            <w:r>
              <w:rPr>
                <w:rFonts w:ascii="Calibri" w:hAnsi="Calibri"/>
                <w:color w:val="000000"/>
              </w:rPr>
              <w:t>42.24</w:t>
            </w:r>
          </w:p>
        </w:tc>
        <w:tc>
          <w:tcPr>
            <w:tcW w:w="0" w:type="auto"/>
            <w:vAlign w:val="bottom"/>
          </w:tcPr>
          <w:p w14:paraId="2BC73C7A" w14:textId="77777777" w:rsidR="00BB4614" w:rsidRDefault="00BB4614" w:rsidP="00BB4614">
            <w:pPr>
              <w:jc w:val="right"/>
            </w:pPr>
            <w:r>
              <w:rPr>
                <w:rFonts w:ascii="Calibri" w:hAnsi="Calibri"/>
                <w:color w:val="000000"/>
              </w:rPr>
              <w:t>7.00</w:t>
            </w:r>
          </w:p>
        </w:tc>
        <w:tc>
          <w:tcPr>
            <w:tcW w:w="0" w:type="auto"/>
            <w:vAlign w:val="bottom"/>
          </w:tcPr>
          <w:p w14:paraId="1567D762" w14:textId="77777777" w:rsidR="00BB4614" w:rsidRDefault="00BB4614" w:rsidP="00BB4614">
            <w:pPr>
              <w:jc w:val="right"/>
            </w:pPr>
            <w:r>
              <w:rPr>
                <w:rFonts w:ascii="Calibri" w:hAnsi="Calibri"/>
                <w:color w:val="000000"/>
              </w:rPr>
              <w:t>-18.85</w:t>
            </w:r>
          </w:p>
        </w:tc>
        <w:tc>
          <w:tcPr>
            <w:tcW w:w="0" w:type="auto"/>
            <w:vAlign w:val="bottom"/>
          </w:tcPr>
          <w:p w14:paraId="4BBE93E2" w14:textId="77777777" w:rsidR="00BB4614" w:rsidRDefault="00BB4614" w:rsidP="00BB4614">
            <w:pPr>
              <w:jc w:val="right"/>
            </w:pPr>
            <w:r>
              <w:rPr>
                <w:rFonts w:ascii="Calibri" w:hAnsi="Calibri"/>
                <w:color w:val="000000"/>
              </w:rPr>
              <w:t>49.07</w:t>
            </w:r>
          </w:p>
        </w:tc>
        <w:tc>
          <w:tcPr>
            <w:tcW w:w="0" w:type="auto"/>
            <w:vAlign w:val="bottom"/>
          </w:tcPr>
          <w:p w14:paraId="693C114D" w14:textId="77777777" w:rsidR="00BB4614" w:rsidRDefault="00BB4614" w:rsidP="00BB4614">
            <w:pPr>
              <w:jc w:val="right"/>
            </w:pPr>
            <w:r>
              <w:rPr>
                <w:rFonts w:ascii="Calibri" w:hAnsi="Calibri"/>
                <w:color w:val="000000"/>
              </w:rPr>
              <w:t>1.25</w:t>
            </w:r>
          </w:p>
        </w:tc>
        <w:tc>
          <w:tcPr>
            <w:tcW w:w="0" w:type="auto"/>
            <w:vAlign w:val="bottom"/>
          </w:tcPr>
          <w:p w14:paraId="4070ACC3" w14:textId="77777777" w:rsidR="00BB4614" w:rsidRDefault="00BB4614" w:rsidP="00BB4614">
            <w:pPr>
              <w:jc w:val="right"/>
            </w:pPr>
            <w:r>
              <w:rPr>
                <w:rFonts w:ascii="Calibri" w:hAnsi="Calibri"/>
                <w:color w:val="000000"/>
              </w:rPr>
              <w:t>-24.74</w:t>
            </w:r>
          </w:p>
        </w:tc>
      </w:tr>
      <w:tr w:rsidR="00BB4614" w14:paraId="245BEF84" w14:textId="77777777" w:rsidTr="00BB4614">
        <w:trPr>
          <w:jc w:val="center"/>
        </w:trPr>
        <w:tc>
          <w:tcPr>
            <w:tcW w:w="0" w:type="auto"/>
            <w:vAlign w:val="bottom"/>
          </w:tcPr>
          <w:p w14:paraId="50E81967" w14:textId="77777777" w:rsidR="00BB4614" w:rsidRDefault="00BB4614" w:rsidP="00BB4614">
            <w:pPr>
              <w:jc w:val="center"/>
            </w:pPr>
            <w:r>
              <w:rPr>
                <w:rFonts w:ascii="Calibri" w:hAnsi="Calibri"/>
                <w:color w:val="000000"/>
              </w:rPr>
              <w:t>6</w:t>
            </w:r>
          </w:p>
        </w:tc>
        <w:tc>
          <w:tcPr>
            <w:tcW w:w="0" w:type="auto"/>
            <w:vAlign w:val="bottom"/>
          </w:tcPr>
          <w:p w14:paraId="73236B4B" w14:textId="77777777" w:rsidR="00BB4614" w:rsidRDefault="00BB4614" w:rsidP="00BB4614">
            <w:pPr>
              <w:jc w:val="right"/>
            </w:pPr>
            <w:r>
              <w:rPr>
                <w:rFonts w:ascii="Calibri" w:hAnsi="Calibri"/>
                <w:color w:val="000000"/>
              </w:rPr>
              <w:t>71.00</w:t>
            </w:r>
          </w:p>
        </w:tc>
        <w:tc>
          <w:tcPr>
            <w:tcW w:w="0" w:type="auto"/>
            <w:vAlign w:val="bottom"/>
          </w:tcPr>
          <w:p w14:paraId="30D80526" w14:textId="77777777" w:rsidR="00BB4614" w:rsidRDefault="00BB4614" w:rsidP="00BB4614">
            <w:pPr>
              <w:jc w:val="right"/>
            </w:pPr>
            <w:r>
              <w:rPr>
                <w:rFonts w:ascii="Calibri" w:hAnsi="Calibri"/>
                <w:color w:val="000000"/>
              </w:rPr>
              <w:t>-30.64</w:t>
            </w:r>
          </w:p>
        </w:tc>
        <w:tc>
          <w:tcPr>
            <w:tcW w:w="0" w:type="auto"/>
            <w:vAlign w:val="bottom"/>
          </w:tcPr>
          <w:p w14:paraId="6A4A41AB" w14:textId="77777777" w:rsidR="00BB4614" w:rsidRDefault="00BB4614" w:rsidP="00BB4614">
            <w:pPr>
              <w:jc w:val="right"/>
            </w:pPr>
            <w:r>
              <w:rPr>
                <w:rFonts w:ascii="Calibri" w:hAnsi="Calibri"/>
                <w:color w:val="000000"/>
              </w:rPr>
              <w:t>1.54</w:t>
            </w:r>
          </w:p>
        </w:tc>
        <w:tc>
          <w:tcPr>
            <w:tcW w:w="0" w:type="auto"/>
            <w:vAlign w:val="bottom"/>
          </w:tcPr>
          <w:p w14:paraId="3DC6262C" w14:textId="77777777" w:rsidR="00BB4614" w:rsidRDefault="00BB4614" w:rsidP="00BB4614">
            <w:pPr>
              <w:jc w:val="right"/>
            </w:pPr>
            <w:r>
              <w:rPr>
                <w:rFonts w:ascii="Calibri" w:hAnsi="Calibri"/>
                <w:color w:val="000000"/>
              </w:rPr>
              <w:t>56.66</w:t>
            </w:r>
          </w:p>
        </w:tc>
        <w:tc>
          <w:tcPr>
            <w:tcW w:w="0" w:type="auto"/>
            <w:vAlign w:val="bottom"/>
          </w:tcPr>
          <w:p w14:paraId="75B332C8" w14:textId="77777777" w:rsidR="00BB4614" w:rsidRDefault="00BB4614" w:rsidP="00BB4614">
            <w:pPr>
              <w:jc w:val="right"/>
            </w:pPr>
            <w:r>
              <w:rPr>
                <w:rFonts w:ascii="Calibri" w:hAnsi="Calibri"/>
                <w:color w:val="000000"/>
              </w:rPr>
              <w:t>-21.37</w:t>
            </w:r>
          </w:p>
        </w:tc>
        <w:tc>
          <w:tcPr>
            <w:tcW w:w="0" w:type="auto"/>
            <w:vAlign w:val="bottom"/>
          </w:tcPr>
          <w:p w14:paraId="76B029D3" w14:textId="77777777" w:rsidR="00BB4614" w:rsidRDefault="00BB4614" w:rsidP="00BB4614">
            <w:pPr>
              <w:jc w:val="right"/>
            </w:pPr>
            <w:r>
              <w:rPr>
                <w:rFonts w:ascii="Calibri" w:hAnsi="Calibri"/>
                <w:color w:val="000000"/>
              </w:rPr>
              <w:t>-5.02</w:t>
            </w:r>
          </w:p>
        </w:tc>
        <w:tc>
          <w:tcPr>
            <w:tcW w:w="0" w:type="auto"/>
            <w:vAlign w:val="bottom"/>
          </w:tcPr>
          <w:p w14:paraId="5F417791" w14:textId="77777777" w:rsidR="00BB4614" w:rsidRDefault="00BB4614" w:rsidP="00BB4614">
            <w:pPr>
              <w:jc w:val="right"/>
            </w:pPr>
            <w:r>
              <w:rPr>
                <w:rFonts w:ascii="Calibri" w:hAnsi="Calibri"/>
                <w:color w:val="000000"/>
              </w:rPr>
              <w:t>59.25</w:t>
            </w:r>
          </w:p>
        </w:tc>
        <w:tc>
          <w:tcPr>
            <w:tcW w:w="0" w:type="auto"/>
            <w:vAlign w:val="bottom"/>
          </w:tcPr>
          <w:p w14:paraId="6D94CF83" w14:textId="77777777" w:rsidR="00BB4614" w:rsidRDefault="00BB4614" w:rsidP="00BB4614">
            <w:pPr>
              <w:jc w:val="right"/>
            </w:pPr>
            <w:r>
              <w:rPr>
                <w:rFonts w:ascii="Calibri" w:hAnsi="Calibri"/>
                <w:color w:val="000000"/>
              </w:rPr>
              <w:t>-24.35</w:t>
            </w:r>
          </w:p>
        </w:tc>
        <w:tc>
          <w:tcPr>
            <w:tcW w:w="0" w:type="auto"/>
            <w:vAlign w:val="bottom"/>
          </w:tcPr>
          <w:p w14:paraId="00E9CCA1" w14:textId="77777777" w:rsidR="00BB4614" w:rsidRDefault="00BB4614" w:rsidP="00BB4614">
            <w:pPr>
              <w:jc w:val="right"/>
            </w:pPr>
            <w:r>
              <w:rPr>
                <w:rFonts w:ascii="Calibri" w:hAnsi="Calibri"/>
                <w:color w:val="000000"/>
              </w:rPr>
              <w:t>-9.07</w:t>
            </w:r>
          </w:p>
        </w:tc>
      </w:tr>
      <w:tr w:rsidR="00BB4614" w14:paraId="1F3DA73A" w14:textId="77777777" w:rsidTr="00BB4614">
        <w:trPr>
          <w:jc w:val="center"/>
        </w:trPr>
        <w:tc>
          <w:tcPr>
            <w:tcW w:w="0" w:type="auto"/>
            <w:vAlign w:val="bottom"/>
          </w:tcPr>
          <w:p w14:paraId="7600692D" w14:textId="77777777" w:rsidR="00BB4614" w:rsidRDefault="00BB4614" w:rsidP="00BB4614">
            <w:pPr>
              <w:jc w:val="center"/>
            </w:pPr>
            <w:r>
              <w:rPr>
                <w:rFonts w:ascii="Calibri" w:hAnsi="Calibri"/>
                <w:color w:val="000000"/>
              </w:rPr>
              <w:t>7</w:t>
            </w:r>
          </w:p>
        </w:tc>
        <w:tc>
          <w:tcPr>
            <w:tcW w:w="0" w:type="auto"/>
            <w:vAlign w:val="bottom"/>
          </w:tcPr>
          <w:p w14:paraId="08CFE0F8" w14:textId="77777777" w:rsidR="00BB4614" w:rsidRDefault="00BB4614" w:rsidP="00BB4614">
            <w:pPr>
              <w:jc w:val="right"/>
            </w:pPr>
            <w:r>
              <w:rPr>
                <w:rFonts w:ascii="Calibri" w:hAnsi="Calibri"/>
                <w:color w:val="000000"/>
              </w:rPr>
              <w:t>61.13</w:t>
            </w:r>
          </w:p>
        </w:tc>
        <w:tc>
          <w:tcPr>
            <w:tcW w:w="0" w:type="auto"/>
            <w:vAlign w:val="bottom"/>
          </w:tcPr>
          <w:p w14:paraId="29F63E52" w14:textId="77777777" w:rsidR="00BB4614" w:rsidRDefault="00BB4614" w:rsidP="00BB4614">
            <w:pPr>
              <w:jc w:val="right"/>
            </w:pPr>
            <w:r>
              <w:rPr>
                <w:rFonts w:ascii="Calibri" w:hAnsi="Calibri"/>
                <w:color w:val="000000"/>
              </w:rPr>
              <w:t>28.10</w:t>
            </w:r>
          </w:p>
        </w:tc>
        <w:tc>
          <w:tcPr>
            <w:tcW w:w="0" w:type="auto"/>
            <w:vAlign w:val="bottom"/>
          </w:tcPr>
          <w:p w14:paraId="66C19A6A" w14:textId="77777777" w:rsidR="00BB4614" w:rsidRDefault="00BB4614" w:rsidP="00BB4614">
            <w:pPr>
              <w:jc w:val="right"/>
            </w:pPr>
            <w:r>
              <w:rPr>
                <w:rFonts w:ascii="Calibri" w:hAnsi="Calibri"/>
                <w:color w:val="000000"/>
              </w:rPr>
              <w:t>56.14</w:t>
            </w:r>
          </w:p>
        </w:tc>
        <w:tc>
          <w:tcPr>
            <w:tcW w:w="0" w:type="auto"/>
            <w:vAlign w:val="bottom"/>
          </w:tcPr>
          <w:p w14:paraId="2C4DD16A" w14:textId="77777777" w:rsidR="00BB4614" w:rsidRDefault="00BB4614" w:rsidP="00BB4614">
            <w:pPr>
              <w:jc w:val="right"/>
            </w:pPr>
            <w:r>
              <w:rPr>
                <w:rFonts w:ascii="Calibri" w:hAnsi="Calibri"/>
                <w:color w:val="000000"/>
              </w:rPr>
              <w:t>52.21</w:t>
            </w:r>
          </w:p>
        </w:tc>
        <w:tc>
          <w:tcPr>
            <w:tcW w:w="0" w:type="auto"/>
            <w:vAlign w:val="bottom"/>
          </w:tcPr>
          <w:p w14:paraId="4067A17B" w14:textId="77777777" w:rsidR="00BB4614" w:rsidRDefault="00BB4614" w:rsidP="00BB4614">
            <w:pPr>
              <w:jc w:val="right"/>
            </w:pPr>
            <w:r>
              <w:rPr>
                <w:rFonts w:ascii="Calibri" w:hAnsi="Calibri"/>
                <w:color w:val="000000"/>
              </w:rPr>
              <w:t>14.82</w:t>
            </w:r>
          </w:p>
        </w:tc>
        <w:tc>
          <w:tcPr>
            <w:tcW w:w="0" w:type="auto"/>
            <w:vAlign w:val="bottom"/>
          </w:tcPr>
          <w:p w14:paraId="62AABA95" w14:textId="77777777" w:rsidR="00BB4614" w:rsidRDefault="00BB4614" w:rsidP="00BB4614">
            <w:pPr>
              <w:jc w:val="right"/>
            </w:pPr>
            <w:r>
              <w:rPr>
                <w:rFonts w:ascii="Calibri" w:hAnsi="Calibri"/>
                <w:color w:val="000000"/>
              </w:rPr>
              <w:t>40.08</w:t>
            </w:r>
          </w:p>
        </w:tc>
        <w:tc>
          <w:tcPr>
            <w:tcW w:w="0" w:type="auto"/>
            <w:vAlign w:val="bottom"/>
          </w:tcPr>
          <w:p w14:paraId="4AC4CA3C" w14:textId="77777777" w:rsidR="00BB4614" w:rsidRDefault="00BB4614" w:rsidP="00BB4614">
            <w:pPr>
              <w:jc w:val="right"/>
            </w:pPr>
            <w:r>
              <w:rPr>
                <w:rFonts w:ascii="Calibri" w:hAnsi="Calibri"/>
                <w:color w:val="000000"/>
              </w:rPr>
              <w:t>45.79</w:t>
            </w:r>
          </w:p>
        </w:tc>
        <w:tc>
          <w:tcPr>
            <w:tcW w:w="0" w:type="auto"/>
            <w:vAlign w:val="bottom"/>
          </w:tcPr>
          <w:p w14:paraId="7A8F2D0B" w14:textId="77777777" w:rsidR="00BB4614" w:rsidRDefault="00BB4614" w:rsidP="00BB4614">
            <w:pPr>
              <w:jc w:val="right"/>
            </w:pPr>
            <w:r>
              <w:rPr>
                <w:rFonts w:ascii="Calibri" w:hAnsi="Calibri"/>
                <w:color w:val="000000"/>
              </w:rPr>
              <w:t>7.39</w:t>
            </w:r>
          </w:p>
        </w:tc>
        <w:tc>
          <w:tcPr>
            <w:tcW w:w="0" w:type="auto"/>
            <w:vAlign w:val="bottom"/>
          </w:tcPr>
          <w:p w14:paraId="61C0099D" w14:textId="77777777" w:rsidR="00BB4614" w:rsidRDefault="00BB4614" w:rsidP="00BB4614">
            <w:pPr>
              <w:jc w:val="right"/>
            </w:pPr>
            <w:r>
              <w:rPr>
                <w:rFonts w:ascii="Calibri" w:hAnsi="Calibri"/>
                <w:color w:val="000000"/>
              </w:rPr>
              <w:t>27.77</w:t>
            </w:r>
          </w:p>
        </w:tc>
      </w:tr>
      <w:tr w:rsidR="00BB4614" w14:paraId="59A9A483" w14:textId="77777777" w:rsidTr="00BB4614">
        <w:trPr>
          <w:jc w:val="center"/>
        </w:trPr>
        <w:tc>
          <w:tcPr>
            <w:tcW w:w="0" w:type="auto"/>
            <w:vAlign w:val="bottom"/>
          </w:tcPr>
          <w:p w14:paraId="1B4511B9" w14:textId="77777777" w:rsidR="00BB4614" w:rsidRDefault="00BB4614" w:rsidP="00BB4614">
            <w:pPr>
              <w:jc w:val="center"/>
            </w:pPr>
            <w:r>
              <w:rPr>
                <w:rFonts w:ascii="Calibri" w:hAnsi="Calibri"/>
                <w:color w:val="000000"/>
              </w:rPr>
              <w:t>8</w:t>
            </w:r>
          </w:p>
        </w:tc>
        <w:tc>
          <w:tcPr>
            <w:tcW w:w="0" w:type="auto"/>
            <w:vAlign w:val="bottom"/>
          </w:tcPr>
          <w:p w14:paraId="43C59BC8" w14:textId="77777777" w:rsidR="00BB4614" w:rsidRDefault="00BB4614" w:rsidP="00BB4614">
            <w:pPr>
              <w:jc w:val="right"/>
            </w:pPr>
            <w:r>
              <w:rPr>
                <w:rFonts w:ascii="Calibri" w:hAnsi="Calibri"/>
                <w:color w:val="000000"/>
              </w:rPr>
              <w:t>41.12</w:t>
            </w:r>
          </w:p>
        </w:tc>
        <w:tc>
          <w:tcPr>
            <w:tcW w:w="0" w:type="auto"/>
            <w:vAlign w:val="bottom"/>
          </w:tcPr>
          <w:p w14:paraId="0EF61CA1" w14:textId="77777777" w:rsidR="00BB4614" w:rsidRDefault="00BB4614" w:rsidP="00BB4614">
            <w:pPr>
              <w:jc w:val="right"/>
            </w:pPr>
            <w:r>
              <w:rPr>
                <w:rFonts w:ascii="Calibri" w:hAnsi="Calibri"/>
                <w:color w:val="000000"/>
              </w:rPr>
              <w:t>17.41</w:t>
            </w:r>
          </w:p>
        </w:tc>
        <w:tc>
          <w:tcPr>
            <w:tcW w:w="0" w:type="auto"/>
            <w:vAlign w:val="bottom"/>
          </w:tcPr>
          <w:p w14:paraId="12B4FF38" w14:textId="77777777" w:rsidR="00BB4614" w:rsidRDefault="00BB4614" w:rsidP="00BB4614">
            <w:pPr>
              <w:jc w:val="right"/>
            </w:pPr>
            <w:r>
              <w:rPr>
                <w:rFonts w:ascii="Calibri" w:hAnsi="Calibri"/>
                <w:color w:val="000000"/>
              </w:rPr>
              <w:t>-41.88</w:t>
            </w:r>
          </w:p>
        </w:tc>
        <w:tc>
          <w:tcPr>
            <w:tcW w:w="0" w:type="auto"/>
            <w:vAlign w:val="bottom"/>
          </w:tcPr>
          <w:p w14:paraId="44AFB9B2" w14:textId="77777777" w:rsidR="00BB4614" w:rsidRDefault="00BB4614" w:rsidP="00BB4614">
            <w:pPr>
              <w:jc w:val="right"/>
            </w:pPr>
            <w:r>
              <w:rPr>
                <w:rFonts w:ascii="Calibri" w:hAnsi="Calibri"/>
                <w:color w:val="000000"/>
              </w:rPr>
              <w:t>27.79</w:t>
            </w:r>
          </w:p>
        </w:tc>
        <w:tc>
          <w:tcPr>
            <w:tcW w:w="0" w:type="auto"/>
            <w:vAlign w:val="bottom"/>
          </w:tcPr>
          <w:p w14:paraId="2473BDE7" w14:textId="77777777" w:rsidR="00BB4614" w:rsidRDefault="00BB4614" w:rsidP="00BB4614">
            <w:pPr>
              <w:jc w:val="right"/>
            </w:pPr>
            <w:r>
              <w:rPr>
                <w:rFonts w:ascii="Calibri" w:hAnsi="Calibri"/>
                <w:color w:val="000000"/>
              </w:rPr>
              <w:t>14.48</w:t>
            </w:r>
          </w:p>
        </w:tc>
        <w:tc>
          <w:tcPr>
            <w:tcW w:w="0" w:type="auto"/>
            <w:vAlign w:val="bottom"/>
          </w:tcPr>
          <w:p w14:paraId="07491167" w14:textId="77777777" w:rsidR="00BB4614" w:rsidRDefault="00BB4614" w:rsidP="00BB4614">
            <w:pPr>
              <w:jc w:val="right"/>
            </w:pPr>
            <w:r>
              <w:rPr>
                <w:rFonts w:ascii="Calibri" w:hAnsi="Calibri"/>
                <w:color w:val="000000"/>
              </w:rPr>
              <w:t>-31.39</w:t>
            </w:r>
          </w:p>
        </w:tc>
        <w:tc>
          <w:tcPr>
            <w:tcW w:w="0" w:type="auto"/>
            <w:vAlign w:val="bottom"/>
          </w:tcPr>
          <w:p w14:paraId="192D3EAA" w14:textId="77777777" w:rsidR="00BB4614" w:rsidRDefault="00BB4614" w:rsidP="00BB4614">
            <w:pPr>
              <w:jc w:val="right"/>
            </w:pPr>
            <w:r>
              <w:rPr>
                <w:rFonts w:ascii="Calibri" w:hAnsi="Calibri"/>
                <w:color w:val="000000"/>
              </w:rPr>
              <w:t>46.40</w:t>
            </w:r>
          </w:p>
        </w:tc>
        <w:tc>
          <w:tcPr>
            <w:tcW w:w="0" w:type="auto"/>
            <w:vAlign w:val="bottom"/>
          </w:tcPr>
          <w:p w14:paraId="77C9B39B" w14:textId="77777777" w:rsidR="00BB4614" w:rsidRDefault="00BB4614" w:rsidP="00BB4614">
            <w:pPr>
              <w:jc w:val="right"/>
            </w:pPr>
            <w:r>
              <w:rPr>
                <w:rFonts w:ascii="Calibri" w:hAnsi="Calibri"/>
                <w:color w:val="000000"/>
              </w:rPr>
              <w:t>7.28</w:t>
            </w:r>
          </w:p>
        </w:tc>
        <w:tc>
          <w:tcPr>
            <w:tcW w:w="0" w:type="auto"/>
            <w:vAlign w:val="bottom"/>
          </w:tcPr>
          <w:p w14:paraId="0FFC35D3" w14:textId="77777777" w:rsidR="00BB4614" w:rsidRDefault="00BB4614" w:rsidP="00BB4614">
            <w:pPr>
              <w:jc w:val="right"/>
            </w:pPr>
            <w:r>
              <w:rPr>
                <w:rFonts w:ascii="Calibri" w:hAnsi="Calibri"/>
                <w:color w:val="000000"/>
              </w:rPr>
              <w:t>-36.54</w:t>
            </w:r>
          </w:p>
        </w:tc>
      </w:tr>
      <w:tr w:rsidR="00BB4614" w14:paraId="0D742BBB" w14:textId="77777777" w:rsidTr="00BB4614">
        <w:trPr>
          <w:jc w:val="center"/>
        </w:trPr>
        <w:tc>
          <w:tcPr>
            <w:tcW w:w="0" w:type="auto"/>
            <w:vAlign w:val="bottom"/>
          </w:tcPr>
          <w:p w14:paraId="5C190CA8" w14:textId="77777777" w:rsidR="00BB4614" w:rsidRDefault="00BB4614" w:rsidP="00BB4614">
            <w:pPr>
              <w:jc w:val="center"/>
            </w:pPr>
            <w:r>
              <w:rPr>
                <w:rFonts w:ascii="Calibri" w:hAnsi="Calibri"/>
                <w:color w:val="000000"/>
              </w:rPr>
              <w:t>9</w:t>
            </w:r>
          </w:p>
        </w:tc>
        <w:tc>
          <w:tcPr>
            <w:tcW w:w="0" w:type="auto"/>
            <w:vAlign w:val="bottom"/>
          </w:tcPr>
          <w:p w14:paraId="4807656B" w14:textId="77777777" w:rsidR="00BB4614" w:rsidRDefault="00BB4614" w:rsidP="00BB4614">
            <w:pPr>
              <w:jc w:val="right"/>
            </w:pPr>
            <w:r>
              <w:rPr>
                <w:rFonts w:ascii="Calibri" w:hAnsi="Calibri"/>
                <w:color w:val="000000"/>
              </w:rPr>
              <w:t>51.33</w:t>
            </w:r>
          </w:p>
        </w:tc>
        <w:tc>
          <w:tcPr>
            <w:tcW w:w="0" w:type="auto"/>
            <w:vAlign w:val="bottom"/>
          </w:tcPr>
          <w:p w14:paraId="5ECA9249" w14:textId="77777777" w:rsidR="00BB4614" w:rsidRDefault="00BB4614" w:rsidP="00BB4614">
            <w:pPr>
              <w:jc w:val="right"/>
            </w:pPr>
            <w:r>
              <w:rPr>
                <w:rFonts w:ascii="Calibri" w:hAnsi="Calibri"/>
                <w:color w:val="000000"/>
              </w:rPr>
              <w:t>42.10</w:t>
            </w:r>
          </w:p>
        </w:tc>
        <w:tc>
          <w:tcPr>
            <w:tcW w:w="0" w:type="auto"/>
            <w:vAlign w:val="bottom"/>
          </w:tcPr>
          <w:p w14:paraId="1C5AE140" w14:textId="77777777" w:rsidR="00BB4614" w:rsidRDefault="00BB4614" w:rsidP="00BB4614">
            <w:pPr>
              <w:jc w:val="right"/>
            </w:pPr>
            <w:r>
              <w:rPr>
                <w:rFonts w:ascii="Calibri" w:hAnsi="Calibri"/>
                <w:color w:val="000000"/>
              </w:rPr>
              <w:t>14.88</w:t>
            </w:r>
          </w:p>
        </w:tc>
        <w:tc>
          <w:tcPr>
            <w:tcW w:w="0" w:type="auto"/>
            <w:vAlign w:val="bottom"/>
          </w:tcPr>
          <w:p w14:paraId="658008D9" w14:textId="77777777" w:rsidR="00BB4614" w:rsidRDefault="00BB4614" w:rsidP="00BB4614">
            <w:pPr>
              <w:jc w:val="right"/>
            </w:pPr>
            <w:r>
              <w:rPr>
                <w:rFonts w:ascii="Calibri" w:hAnsi="Calibri"/>
                <w:color w:val="000000"/>
              </w:rPr>
              <w:t>41.36</w:t>
            </w:r>
          </w:p>
        </w:tc>
        <w:tc>
          <w:tcPr>
            <w:tcW w:w="0" w:type="auto"/>
            <w:vAlign w:val="bottom"/>
          </w:tcPr>
          <w:p w14:paraId="7BE05A4D" w14:textId="77777777" w:rsidR="00BB4614" w:rsidRDefault="00BB4614" w:rsidP="00BB4614">
            <w:pPr>
              <w:jc w:val="right"/>
            </w:pPr>
            <w:r>
              <w:rPr>
                <w:rFonts w:ascii="Calibri" w:hAnsi="Calibri"/>
                <w:color w:val="000000"/>
              </w:rPr>
              <w:t>25.00</w:t>
            </w:r>
          </w:p>
        </w:tc>
        <w:tc>
          <w:tcPr>
            <w:tcW w:w="0" w:type="auto"/>
            <w:vAlign w:val="bottom"/>
          </w:tcPr>
          <w:p w14:paraId="68F52445" w14:textId="77777777" w:rsidR="00BB4614" w:rsidRDefault="00BB4614" w:rsidP="00BB4614">
            <w:pPr>
              <w:jc w:val="right"/>
            </w:pPr>
            <w:r>
              <w:rPr>
                <w:rFonts w:ascii="Calibri" w:hAnsi="Calibri"/>
                <w:color w:val="000000"/>
              </w:rPr>
              <w:t>21.62</w:t>
            </w:r>
          </w:p>
        </w:tc>
        <w:tc>
          <w:tcPr>
            <w:tcW w:w="0" w:type="auto"/>
            <w:vAlign w:val="bottom"/>
          </w:tcPr>
          <w:p w14:paraId="1F7D6547" w14:textId="77777777" w:rsidR="00BB4614" w:rsidRDefault="00BB4614" w:rsidP="00BB4614">
            <w:pPr>
              <w:jc w:val="right"/>
            </w:pPr>
            <w:r>
              <w:rPr>
                <w:rFonts w:ascii="Calibri" w:hAnsi="Calibri"/>
                <w:color w:val="000000"/>
              </w:rPr>
              <w:t>44.37</w:t>
            </w:r>
          </w:p>
        </w:tc>
        <w:tc>
          <w:tcPr>
            <w:tcW w:w="0" w:type="auto"/>
            <w:vAlign w:val="bottom"/>
          </w:tcPr>
          <w:p w14:paraId="28A31216" w14:textId="77777777" w:rsidR="00BB4614" w:rsidRDefault="00BB4614" w:rsidP="00BB4614">
            <w:pPr>
              <w:jc w:val="right"/>
            </w:pPr>
            <w:r>
              <w:rPr>
                <w:rFonts w:ascii="Calibri" w:hAnsi="Calibri"/>
                <w:color w:val="000000"/>
              </w:rPr>
              <w:t>15.84</w:t>
            </w:r>
          </w:p>
        </w:tc>
        <w:tc>
          <w:tcPr>
            <w:tcW w:w="0" w:type="auto"/>
            <w:vAlign w:val="bottom"/>
          </w:tcPr>
          <w:p w14:paraId="12F99FCD" w14:textId="77777777" w:rsidR="00BB4614" w:rsidRDefault="00BB4614" w:rsidP="00BB4614">
            <w:pPr>
              <w:jc w:val="right"/>
            </w:pPr>
            <w:r>
              <w:rPr>
                <w:rFonts w:ascii="Calibri" w:hAnsi="Calibri"/>
                <w:color w:val="000000"/>
              </w:rPr>
              <w:t>1.62</w:t>
            </w:r>
          </w:p>
        </w:tc>
      </w:tr>
      <w:tr w:rsidR="00BB4614" w14:paraId="76A0B9C0" w14:textId="77777777" w:rsidTr="00BB4614">
        <w:trPr>
          <w:jc w:val="center"/>
        </w:trPr>
        <w:tc>
          <w:tcPr>
            <w:tcW w:w="0" w:type="auto"/>
            <w:vAlign w:val="bottom"/>
          </w:tcPr>
          <w:p w14:paraId="3CBE5783" w14:textId="77777777" w:rsidR="00BB4614" w:rsidRDefault="00BB4614" w:rsidP="00BB4614">
            <w:pPr>
              <w:jc w:val="center"/>
            </w:pPr>
            <w:r>
              <w:rPr>
                <w:rFonts w:ascii="Calibri" w:hAnsi="Calibri"/>
                <w:color w:val="000000"/>
              </w:rPr>
              <w:t>10</w:t>
            </w:r>
          </w:p>
        </w:tc>
        <w:tc>
          <w:tcPr>
            <w:tcW w:w="0" w:type="auto"/>
            <w:vAlign w:val="bottom"/>
          </w:tcPr>
          <w:p w14:paraId="6D30075E" w14:textId="77777777" w:rsidR="00BB4614" w:rsidRDefault="00BB4614" w:rsidP="00BB4614">
            <w:pPr>
              <w:jc w:val="right"/>
            </w:pPr>
            <w:r>
              <w:rPr>
                <w:rFonts w:ascii="Calibri" w:hAnsi="Calibri"/>
                <w:color w:val="000000"/>
              </w:rPr>
              <w:t>31.10</w:t>
            </w:r>
          </w:p>
        </w:tc>
        <w:tc>
          <w:tcPr>
            <w:tcW w:w="0" w:type="auto"/>
            <w:vAlign w:val="bottom"/>
          </w:tcPr>
          <w:p w14:paraId="669785A0" w14:textId="77777777" w:rsidR="00BB4614" w:rsidRDefault="00BB4614" w:rsidP="00BB4614">
            <w:pPr>
              <w:jc w:val="right"/>
            </w:pPr>
            <w:r>
              <w:rPr>
                <w:rFonts w:ascii="Calibri" w:hAnsi="Calibri"/>
                <w:color w:val="000000"/>
              </w:rPr>
              <w:t>24.36</w:t>
            </w:r>
          </w:p>
        </w:tc>
        <w:tc>
          <w:tcPr>
            <w:tcW w:w="0" w:type="auto"/>
            <w:vAlign w:val="bottom"/>
          </w:tcPr>
          <w:p w14:paraId="5DEE3B4B" w14:textId="77777777" w:rsidR="00BB4614" w:rsidRDefault="00BB4614" w:rsidP="00BB4614">
            <w:pPr>
              <w:jc w:val="right"/>
            </w:pPr>
            <w:r>
              <w:rPr>
                <w:rFonts w:ascii="Calibri" w:hAnsi="Calibri"/>
                <w:color w:val="000000"/>
              </w:rPr>
              <w:t>-22.10</w:t>
            </w:r>
          </w:p>
        </w:tc>
        <w:tc>
          <w:tcPr>
            <w:tcW w:w="0" w:type="auto"/>
            <w:vAlign w:val="bottom"/>
          </w:tcPr>
          <w:p w14:paraId="176582DE" w14:textId="77777777" w:rsidR="00BB4614" w:rsidRDefault="00BB4614" w:rsidP="00BB4614">
            <w:pPr>
              <w:jc w:val="right"/>
            </w:pPr>
            <w:r>
              <w:rPr>
                <w:rFonts w:ascii="Calibri" w:hAnsi="Calibri"/>
                <w:color w:val="000000"/>
              </w:rPr>
              <w:t>19.43</w:t>
            </w:r>
          </w:p>
        </w:tc>
        <w:tc>
          <w:tcPr>
            <w:tcW w:w="0" w:type="auto"/>
            <w:vAlign w:val="bottom"/>
          </w:tcPr>
          <w:p w14:paraId="2C5A313A" w14:textId="77777777" w:rsidR="00BB4614" w:rsidRDefault="00BB4614" w:rsidP="00BB4614">
            <w:pPr>
              <w:jc w:val="right"/>
            </w:pPr>
            <w:r>
              <w:rPr>
                <w:rFonts w:ascii="Calibri" w:hAnsi="Calibri"/>
                <w:color w:val="000000"/>
              </w:rPr>
              <w:t>10.70</w:t>
            </w:r>
          </w:p>
        </w:tc>
        <w:tc>
          <w:tcPr>
            <w:tcW w:w="0" w:type="auto"/>
            <w:vAlign w:val="bottom"/>
          </w:tcPr>
          <w:p w14:paraId="1B1F48DA" w14:textId="77777777" w:rsidR="00BB4614" w:rsidRDefault="00BB4614" w:rsidP="00BB4614">
            <w:pPr>
              <w:jc w:val="right"/>
            </w:pPr>
            <w:r>
              <w:rPr>
                <w:rFonts w:ascii="Calibri" w:hAnsi="Calibri"/>
                <w:color w:val="000000"/>
              </w:rPr>
              <w:t>-4.71</w:t>
            </w:r>
          </w:p>
        </w:tc>
        <w:tc>
          <w:tcPr>
            <w:tcW w:w="0" w:type="auto"/>
            <w:vAlign w:val="bottom"/>
          </w:tcPr>
          <w:p w14:paraId="1A3A9150" w14:textId="77777777" w:rsidR="00BB4614" w:rsidRDefault="00BB4614" w:rsidP="00BB4614">
            <w:pPr>
              <w:jc w:val="right"/>
            </w:pPr>
            <w:r>
              <w:rPr>
                <w:rFonts w:ascii="Calibri" w:hAnsi="Calibri"/>
                <w:color w:val="000000"/>
              </w:rPr>
              <w:t>43.55</w:t>
            </w:r>
          </w:p>
        </w:tc>
        <w:tc>
          <w:tcPr>
            <w:tcW w:w="0" w:type="auto"/>
            <w:vAlign w:val="bottom"/>
          </w:tcPr>
          <w:p w14:paraId="53E573CB" w14:textId="77777777" w:rsidR="00BB4614" w:rsidRDefault="00BB4614" w:rsidP="00BB4614">
            <w:pPr>
              <w:jc w:val="right"/>
            </w:pPr>
            <w:r>
              <w:rPr>
                <w:rFonts w:ascii="Calibri" w:hAnsi="Calibri"/>
                <w:color w:val="000000"/>
              </w:rPr>
              <w:t>10.51</w:t>
            </w:r>
          </w:p>
        </w:tc>
        <w:tc>
          <w:tcPr>
            <w:tcW w:w="0" w:type="auto"/>
            <w:vAlign w:val="bottom"/>
          </w:tcPr>
          <w:p w14:paraId="24980266" w14:textId="77777777" w:rsidR="00BB4614" w:rsidRDefault="00BB4614" w:rsidP="00BB4614">
            <w:pPr>
              <w:jc w:val="right"/>
            </w:pPr>
            <w:r>
              <w:rPr>
                <w:rFonts w:ascii="Calibri" w:hAnsi="Calibri"/>
                <w:color w:val="000000"/>
              </w:rPr>
              <w:t>-25.91</w:t>
            </w:r>
          </w:p>
        </w:tc>
      </w:tr>
      <w:tr w:rsidR="00BB4614" w14:paraId="515E4868" w14:textId="77777777" w:rsidTr="00BB4614">
        <w:trPr>
          <w:jc w:val="center"/>
        </w:trPr>
        <w:tc>
          <w:tcPr>
            <w:tcW w:w="0" w:type="auto"/>
            <w:vAlign w:val="bottom"/>
          </w:tcPr>
          <w:p w14:paraId="0F02EB85" w14:textId="77777777" w:rsidR="00BB4614" w:rsidRDefault="00BB4614" w:rsidP="00BB4614">
            <w:pPr>
              <w:jc w:val="center"/>
            </w:pPr>
            <w:r>
              <w:rPr>
                <w:rFonts w:ascii="Calibri" w:hAnsi="Calibri"/>
                <w:color w:val="000000"/>
              </w:rPr>
              <w:t>11</w:t>
            </w:r>
          </w:p>
        </w:tc>
        <w:tc>
          <w:tcPr>
            <w:tcW w:w="0" w:type="auto"/>
            <w:vAlign w:val="bottom"/>
          </w:tcPr>
          <w:p w14:paraId="7E120F06" w14:textId="77777777" w:rsidR="00BB4614" w:rsidRDefault="00BB4614" w:rsidP="00BB4614">
            <w:pPr>
              <w:jc w:val="right"/>
            </w:pPr>
            <w:r>
              <w:rPr>
                <w:rFonts w:ascii="Calibri" w:hAnsi="Calibri"/>
                <w:color w:val="000000"/>
              </w:rPr>
              <w:t>71.90</w:t>
            </w:r>
          </w:p>
        </w:tc>
        <w:tc>
          <w:tcPr>
            <w:tcW w:w="0" w:type="auto"/>
            <w:vAlign w:val="bottom"/>
          </w:tcPr>
          <w:p w14:paraId="15D764D9" w14:textId="77777777" w:rsidR="00BB4614" w:rsidRDefault="00BB4614" w:rsidP="00BB4614">
            <w:pPr>
              <w:jc w:val="right"/>
            </w:pPr>
            <w:r>
              <w:rPr>
                <w:rFonts w:ascii="Calibri" w:hAnsi="Calibri"/>
                <w:color w:val="000000"/>
              </w:rPr>
              <w:t>-28.11</w:t>
            </w:r>
          </w:p>
        </w:tc>
        <w:tc>
          <w:tcPr>
            <w:tcW w:w="0" w:type="auto"/>
            <w:vAlign w:val="bottom"/>
          </w:tcPr>
          <w:p w14:paraId="0344A27E" w14:textId="77777777" w:rsidR="00BB4614" w:rsidRDefault="00BB4614" w:rsidP="00BB4614">
            <w:pPr>
              <w:jc w:val="right"/>
            </w:pPr>
            <w:r>
              <w:rPr>
                <w:rFonts w:ascii="Calibri" w:hAnsi="Calibri"/>
                <w:color w:val="000000"/>
              </w:rPr>
              <w:t>56.96</w:t>
            </w:r>
          </w:p>
        </w:tc>
        <w:tc>
          <w:tcPr>
            <w:tcW w:w="0" w:type="auto"/>
            <w:vAlign w:val="bottom"/>
          </w:tcPr>
          <w:p w14:paraId="7B1A5E16" w14:textId="77777777" w:rsidR="00BB4614" w:rsidRDefault="00BB4614" w:rsidP="00BB4614">
            <w:pPr>
              <w:jc w:val="right"/>
            </w:pPr>
            <w:r>
              <w:rPr>
                <w:rFonts w:ascii="Calibri" w:hAnsi="Calibri"/>
                <w:color w:val="000000"/>
              </w:rPr>
              <w:t>58.88</w:t>
            </w:r>
          </w:p>
        </w:tc>
        <w:tc>
          <w:tcPr>
            <w:tcW w:w="0" w:type="auto"/>
            <w:vAlign w:val="bottom"/>
          </w:tcPr>
          <w:p w14:paraId="3D98798A" w14:textId="77777777" w:rsidR="00BB4614" w:rsidRDefault="00BB4614" w:rsidP="00BB4614">
            <w:pPr>
              <w:jc w:val="right"/>
            </w:pPr>
            <w:r>
              <w:rPr>
                <w:rFonts w:ascii="Calibri" w:hAnsi="Calibri"/>
                <w:color w:val="000000"/>
              </w:rPr>
              <w:t>-27.21</w:t>
            </w:r>
          </w:p>
        </w:tc>
        <w:tc>
          <w:tcPr>
            <w:tcW w:w="0" w:type="auto"/>
            <w:vAlign w:val="bottom"/>
          </w:tcPr>
          <w:p w14:paraId="1D7B842B" w14:textId="77777777" w:rsidR="00BB4614" w:rsidRDefault="00BB4614" w:rsidP="00BB4614">
            <w:pPr>
              <w:jc w:val="right"/>
            </w:pPr>
            <w:r>
              <w:rPr>
                <w:rFonts w:ascii="Calibri" w:hAnsi="Calibri"/>
                <w:color w:val="000000"/>
              </w:rPr>
              <w:t>33.03</w:t>
            </w:r>
          </w:p>
        </w:tc>
        <w:tc>
          <w:tcPr>
            <w:tcW w:w="0" w:type="auto"/>
            <w:vAlign w:val="bottom"/>
          </w:tcPr>
          <w:p w14:paraId="268A21B7" w14:textId="77777777" w:rsidR="00BB4614" w:rsidRDefault="00BB4614" w:rsidP="00BB4614">
            <w:pPr>
              <w:jc w:val="right"/>
            </w:pPr>
            <w:r>
              <w:rPr>
                <w:rFonts w:ascii="Calibri" w:hAnsi="Calibri"/>
                <w:color w:val="000000"/>
              </w:rPr>
              <w:t>53.09</w:t>
            </w:r>
          </w:p>
        </w:tc>
        <w:tc>
          <w:tcPr>
            <w:tcW w:w="0" w:type="auto"/>
            <w:vAlign w:val="bottom"/>
          </w:tcPr>
          <w:p w14:paraId="1C3C36E2" w14:textId="77777777" w:rsidR="00BB4614" w:rsidRDefault="00BB4614" w:rsidP="00BB4614">
            <w:pPr>
              <w:jc w:val="right"/>
            </w:pPr>
            <w:r>
              <w:rPr>
                <w:rFonts w:ascii="Calibri" w:hAnsi="Calibri"/>
                <w:color w:val="000000"/>
              </w:rPr>
              <w:t>-29.73</w:t>
            </w:r>
          </w:p>
        </w:tc>
        <w:tc>
          <w:tcPr>
            <w:tcW w:w="0" w:type="auto"/>
            <w:vAlign w:val="bottom"/>
          </w:tcPr>
          <w:p w14:paraId="4D1247EE" w14:textId="77777777" w:rsidR="00BB4614" w:rsidRDefault="00BB4614" w:rsidP="00BB4614">
            <w:pPr>
              <w:jc w:val="right"/>
            </w:pPr>
            <w:r>
              <w:rPr>
                <w:rFonts w:ascii="Calibri" w:hAnsi="Calibri"/>
                <w:color w:val="000000"/>
              </w:rPr>
              <w:t>30.75</w:t>
            </w:r>
          </w:p>
        </w:tc>
      </w:tr>
      <w:tr w:rsidR="00BB4614" w14:paraId="4EF3F74A" w14:textId="77777777" w:rsidTr="00BB4614">
        <w:trPr>
          <w:jc w:val="center"/>
        </w:trPr>
        <w:tc>
          <w:tcPr>
            <w:tcW w:w="0" w:type="auto"/>
            <w:vAlign w:val="bottom"/>
          </w:tcPr>
          <w:p w14:paraId="290C9A8B" w14:textId="77777777" w:rsidR="00BB4614" w:rsidRDefault="00BB4614" w:rsidP="00BB4614">
            <w:pPr>
              <w:jc w:val="center"/>
            </w:pPr>
            <w:r>
              <w:rPr>
                <w:rFonts w:ascii="Calibri" w:hAnsi="Calibri"/>
                <w:color w:val="000000"/>
              </w:rPr>
              <w:t>12</w:t>
            </w:r>
          </w:p>
        </w:tc>
        <w:tc>
          <w:tcPr>
            <w:tcW w:w="0" w:type="auto"/>
            <w:vAlign w:val="bottom"/>
          </w:tcPr>
          <w:p w14:paraId="63919B63" w14:textId="77777777" w:rsidR="00BB4614" w:rsidRDefault="00BB4614" w:rsidP="00BB4614">
            <w:pPr>
              <w:jc w:val="right"/>
            </w:pPr>
            <w:r>
              <w:rPr>
                <w:rFonts w:ascii="Calibri" w:hAnsi="Calibri"/>
                <w:color w:val="000000"/>
              </w:rPr>
              <w:t>71.04</w:t>
            </w:r>
          </w:p>
        </w:tc>
        <w:tc>
          <w:tcPr>
            <w:tcW w:w="0" w:type="auto"/>
            <w:vAlign w:val="bottom"/>
          </w:tcPr>
          <w:p w14:paraId="64031D73" w14:textId="77777777" w:rsidR="00BB4614" w:rsidRDefault="00BB4614" w:rsidP="00BB4614">
            <w:pPr>
              <w:jc w:val="right"/>
            </w:pPr>
            <w:r>
              <w:rPr>
                <w:rFonts w:ascii="Calibri" w:hAnsi="Calibri"/>
                <w:color w:val="000000"/>
              </w:rPr>
              <w:t>12.60</w:t>
            </w:r>
          </w:p>
        </w:tc>
        <w:tc>
          <w:tcPr>
            <w:tcW w:w="0" w:type="auto"/>
            <w:vAlign w:val="bottom"/>
          </w:tcPr>
          <w:p w14:paraId="668DA19D" w14:textId="77777777" w:rsidR="00BB4614" w:rsidRDefault="00BB4614" w:rsidP="00BB4614">
            <w:pPr>
              <w:jc w:val="right"/>
            </w:pPr>
            <w:r>
              <w:rPr>
                <w:rFonts w:ascii="Calibri" w:hAnsi="Calibri"/>
                <w:color w:val="000000"/>
              </w:rPr>
              <w:t>64.92</w:t>
            </w:r>
          </w:p>
        </w:tc>
        <w:tc>
          <w:tcPr>
            <w:tcW w:w="0" w:type="auto"/>
            <w:vAlign w:val="bottom"/>
          </w:tcPr>
          <w:p w14:paraId="627DDFE5" w14:textId="77777777" w:rsidR="00BB4614" w:rsidRDefault="00BB4614" w:rsidP="00BB4614">
            <w:pPr>
              <w:jc w:val="right"/>
            </w:pPr>
            <w:r>
              <w:rPr>
                <w:rFonts w:ascii="Calibri" w:hAnsi="Calibri"/>
                <w:color w:val="000000"/>
              </w:rPr>
              <w:t>60.24</w:t>
            </w:r>
          </w:p>
        </w:tc>
        <w:tc>
          <w:tcPr>
            <w:tcW w:w="0" w:type="auto"/>
            <w:vAlign w:val="bottom"/>
          </w:tcPr>
          <w:p w14:paraId="1203488F" w14:textId="77777777" w:rsidR="00BB4614" w:rsidRDefault="00BB4614" w:rsidP="00BB4614">
            <w:pPr>
              <w:jc w:val="right"/>
            </w:pPr>
            <w:r>
              <w:rPr>
                <w:rFonts w:ascii="Calibri" w:hAnsi="Calibri"/>
                <w:color w:val="000000"/>
              </w:rPr>
              <w:t>-0.59</w:t>
            </w:r>
          </w:p>
        </w:tc>
        <w:tc>
          <w:tcPr>
            <w:tcW w:w="0" w:type="auto"/>
            <w:vAlign w:val="bottom"/>
          </w:tcPr>
          <w:p w14:paraId="23034CCC" w14:textId="77777777" w:rsidR="00BB4614" w:rsidRDefault="00BB4614" w:rsidP="00BB4614">
            <w:pPr>
              <w:jc w:val="right"/>
            </w:pPr>
            <w:r>
              <w:rPr>
                <w:rFonts w:ascii="Calibri" w:hAnsi="Calibri"/>
                <w:color w:val="000000"/>
              </w:rPr>
              <w:t>42.45</w:t>
            </w:r>
          </w:p>
        </w:tc>
        <w:tc>
          <w:tcPr>
            <w:tcW w:w="0" w:type="auto"/>
            <w:vAlign w:val="bottom"/>
          </w:tcPr>
          <w:p w14:paraId="50A60673" w14:textId="77777777" w:rsidR="00BB4614" w:rsidRDefault="00BB4614" w:rsidP="00BB4614">
            <w:pPr>
              <w:jc w:val="right"/>
            </w:pPr>
            <w:r>
              <w:rPr>
                <w:rFonts w:ascii="Calibri" w:hAnsi="Calibri"/>
                <w:color w:val="000000"/>
              </w:rPr>
              <w:t>48.83</w:t>
            </w:r>
          </w:p>
        </w:tc>
        <w:tc>
          <w:tcPr>
            <w:tcW w:w="0" w:type="auto"/>
            <w:vAlign w:val="bottom"/>
          </w:tcPr>
          <w:p w14:paraId="0C52498A" w14:textId="77777777" w:rsidR="00BB4614" w:rsidRDefault="00BB4614" w:rsidP="00BB4614">
            <w:pPr>
              <w:jc w:val="right"/>
            </w:pPr>
            <w:r>
              <w:rPr>
                <w:rFonts w:ascii="Calibri" w:hAnsi="Calibri"/>
                <w:color w:val="000000"/>
              </w:rPr>
              <w:t>-4.68</w:t>
            </w:r>
          </w:p>
        </w:tc>
        <w:tc>
          <w:tcPr>
            <w:tcW w:w="0" w:type="auto"/>
            <w:vAlign w:val="bottom"/>
          </w:tcPr>
          <w:p w14:paraId="4BDBEBDA" w14:textId="77777777" w:rsidR="00BB4614" w:rsidRDefault="00BB4614" w:rsidP="00BB4614">
            <w:pPr>
              <w:jc w:val="right"/>
            </w:pPr>
            <w:r>
              <w:rPr>
                <w:rFonts w:ascii="Calibri" w:hAnsi="Calibri"/>
                <w:color w:val="000000"/>
              </w:rPr>
              <w:t>35.94</w:t>
            </w:r>
          </w:p>
        </w:tc>
      </w:tr>
      <w:tr w:rsidR="00BB4614" w14:paraId="7225C7A0" w14:textId="77777777" w:rsidTr="00BB4614">
        <w:trPr>
          <w:jc w:val="center"/>
        </w:trPr>
        <w:tc>
          <w:tcPr>
            <w:tcW w:w="0" w:type="auto"/>
            <w:vAlign w:val="bottom"/>
          </w:tcPr>
          <w:p w14:paraId="0062BDB5" w14:textId="77777777" w:rsidR="00BB4614" w:rsidRDefault="00BB4614" w:rsidP="00BB4614">
            <w:pPr>
              <w:jc w:val="center"/>
            </w:pPr>
            <w:r>
              <w:rPr>
                <w:rFonts w:ascii="Calibri" w:hAnsi="Calibri"/>
                <w:color w:val="000000"/>
              </w:rPr>
              <w:t>13</w:t>
            </w:r>
          </w:p>
        </w:tc>
        <w:tc>
          <w:tcPr>
            <w:tcW w:w="0" w:type="auto"/>
            <w:vAlign w:val="bottom"/>
          </w:tcPr>
          <w:p w14:paraId="67148AD7" w14:textId="77777777" w:rsidR="00BB4614" w:rsidRDefault="00BB4614" w:rsidP="00BB4614">
            <w:pPr>
              <w:jc w:val="right"/>
            </w:pPr>
            <w:r>
              <w:rPr>
                <w:rFonts w:ascii="Calibri" w:hAnsi="Calibri"/>
                <w:color w:val="000000"/>
              </w:rPr>
              <w:t>30.35</w:t>
            </w:r>
          </w:p>
        </w:tc>
        <w:tc>
          <w:tcPr>
            <w:tcW w:w="0" w:type="auto"/>
            <w:vAlign w:val="bottom"/>
          </w:tcPr>
          <w:p w14:paraId="1A1F3BE4" w14:textId="77777777" w:rsidR="00BB4614" w:rsidRDefault="00BB4614" w:rsidP="00BB4614">
            <w:pPr>
              <w:jc w:val="right"/>
            </w:pPr>
            <w:r>
              <w:rPr>
                <w:rFonts w:ascii="Calibri" w:hAnsi="Calibri"/>
                <w:color w:val="000000"/>
              </w:rPr>
              <w:t>26.44</w:t>
            </w:r>
          </w:p>
        </w:tc>
        <w:tc>
          <w:tcPr>
            <w:tcW w:w="0" w:type="auto"/>
            <w:vAlign w:val="bottom"/>
          </w:tcPr>
          <w:p w14:paraId="3B495D44" w14:textId="77777777" w:rsidR="00BB4614" w:rsidRDefault="00BB4614" w:rsidP="00BB4614">
            <w:pPr>
              <w:jc w:val="right"/>
            </w:pPr>
            <w:r>
              <w:rPr>
                <w:rFonts w:ascii="Calibri" w:hAnsi="Calibri"/>
                <w:color w:val="000000"/>
              </w:rPr>
              <w:t>-49.67</w:t>
            </w:r>
          </w:p>
        </w:tc>
        <w:tc>
          <w:tcPr>
            <w:tcW w:w="0" w:type="auto"/>
            <w:vAlign w:val="bottom"/>
          </w:tcPr>
          <w:p w14:paraId="088BBF77" w14:textId="77777777" w:rsidR="00BB4614" w:rsidRDefault="00BB4614" w:rsidP="00BB4614">
            <w:pPr>
              <w:jc w:val="right"/>
            </w:pPr>
            <w:r>
              <w:rPr>
                <w:rFonts w:ascii="Calibri" w:hAnsi="Calibri"/>
                <w:color w:val="000000"/>
              </w:rPr>
              <w:t>19.33</w:t>
            </w:r>
          </w:p>
        </w:tc>
        <w:tc>
          <w:tcPr>
            <w:tcW w:w="0" w:type="auto"/>
            <w:vAlign w:val="bottom"/>
          </w:tcPr>
          <w:p w14:paraId="743CEFD3" w14:textId="77777777" w:rsidR="00BB4614" w:rsidRDefault="00BB4614" w:rsidP="00BB4614">
            <w:pPr>
              <w:jc w:val="right"/>
            </w:pPr>
            <w:r>
              <w:rPr>
                <w:rFonts w:ascii="Calibri" w:hAnsi="Calibri"/>
                <w:color w:val="000000"/>
              </w:rPr>
              <w:t>14.50</w:t>
            </w:r>
          </w:p>
        </w:tc>
        <w:tc>
          <w:tcPr>
            <w:tcW w:w="0" w:type="auto"/>
            <w:vAlign w:val="bottom"/>
          </w:tcPr>
          <w:p w14:paraId="60C96950" w14:textId="77777777" w:rsidR="00BB4614" w:rsidRDefault="00BB4614" w:rsidP="00BB4614">
            <w:pPr>
              <w:jc w:val="right"/>
            </w:pPr>
            <w:r>
              <w:rPr>
                <w:rFonts w:ascii="Calibri" w:hAnsi="Calibri"/>
                <w:color w:val="000000"/>
              </w:rPr>
              <w:t>-30.53</w:t>
            </w:r>
          </w:p>
        </w:tc>
        <w:tc>
          <w:tcPr>
            <w:tcW w:w="0" w:type="auto"/>
            <w:vAlign w:val="bottom"/>
          </w:tcPr>
          <w:p w14:paraId="29D9FF0D" w14:textId="77777777" w:rsidR="00BB4614" w:rsidRDefault="00BB4614" w:rsidP="00BB4614">
            <w:pPr>
              <w:jc w:val="right"/>
            </w:pPr>
            <w:r>
              <w:rPr>
                <w:rFonts w:ascii="Calibri" w:hAnsi="Calibri"/>
                <w:color w:val="000000"/>
              </w:rPr>
              <w:t>48.63</w:t>
            </w:r>
          </w:p>
        </w:tc>
        <w:tc>
          <w:tcPr>
            <w:tcW w:w="0" w:type="auto"/>
            <w:vAlign w:val="bottom"/>
          </w:tcPr>
          <w:p w14:paraId="2B1A5929" w14:textId="77777777" w:rsidR="00BB4614" w:rsidRDefault="00BB4614" w:rsidP="00BB4614">
            <w:pPr>
              <w:jc w:val="right"/>
            </w:pPr>
            <w:r>
              <w:rPr>
                <w:rFonts w:ascii="Calibri" w:hAnsi="Calibri"/>
                <w:color w:val="000000"/>
              </w:rPr>
              <w:t>11.05</w:t>
            </w:r>
          </w:p>
        </w:tc>
        <w:tc>
          <w:tcPr>
            <w:tcW w:w="0" w:type="auto"/>
            <w:vAlign w:val="bottom"/>
          </w:tcPr>
          <w:p w14:paraId="2CDB3FA7" w14:textId="77777777" w:rsidR="00BB4614" w:rsidRDefault="00BB4614" w:rsidP="00BB4614">
            <w:pPr>
              <w:jc w:val="right"/>
            </w:pPr>
            <w:r>
              <w:rPr>
                <w:rFonts w:ascii="Calibri" w:hAnsi="Calibri"/>
                <w:color w:val="000000"/>
              </w:rPr>
              <w:t>-43.93</w:t>
            </w:r>
          </w:p>
        </w:tc>
      </w:tr>
      <w:tr w:rsidR="00BB4614" w14:paraId="16B6DC58" w14:textId="77777777" w:rsidTr="00BB4614">
        <w:trPr>
          <w:jc w:val="center"/>
        </w:trPr>
        <w:tc>
          <w:tcPr>
            <w:tcW w:w="0" w:type="auto"/>
            <w:vAlign w:val="bottom"/>
          </w:tcPr>
          <w:p w14:paraId="2E683CC9" w14:textId="77777777" w:rsidR="00BB4614" w:rsidRDefault="00BB4614" w:rsidP="00BB4614">
            <w:pPr>
              <w:jc w:val="center"/>
            </w:pPr>
            <w:r>
              <w:rPr>
                <w:rFonts w:ascii="Calibri" w:hAnsi="Calibri"/>
                <w:color w:val="000000"/>
              </w:rPr>
              <w:t>14</w:t>
            </w:r>
          </w:p>
        </w:tc>
        <w:tc>
          <w:tcPr>
            <w:tcW w:w="0" w:type="auto"/>
            <w:vAlign w:val="bottom"/>
          </w:tcPr>
          <w:p w14:paraId="6FF0C801" w14:textId="77777777" w:rsidR="00BB4614" w:rsidRDefault="00BB4614" w:rsidP="00BB4614">
            <w:pPr>
              <w:jc w:val="right"/>
            </w:pPr>
            <w:r>
              <w:rPr>
                <w:rFonts w:ascii="Calibri" w:hAnsi="Calibri"/>
                <w:color w:val="000000"/>
              </w:rPr>
              <w:t>55.03</w:t>
            </w:r>
          </w:p>
        </w:tc>
        <w:tc>
          <w:tcPr>
            <w:tcW w:w="0" w:type="auto"/>
            <w:vAlign w:val="bottom"/>
          </w:tcPr>
          <w:p w14:paraId="0335B82B" w14:textId="77777777" w:rsidR="00BB4614" w:rsidRDefault="00BB4614" w:rsidP="00BB4614">
            <w:pPr>
              <w:jc w:val="right"/>
            </w:pPr>
            <w:r>
              <w:rPr>
                <w:rFonts w:ascii="Calibri" w:hAnsi="Calibri"/>
                <w:color w:val="000000"/>
              </w:rPr>
              <w:t>-40.14</w:t>
            </w:r>
          </w:p>
        </w:tc>
        <w:tc>
          <w:tcPr>
            <w:tcW w:w="0" w:type="auto"/>
            <w:vAlign w:val="bottom"/>
          </w:tcPr>
          <w:p w14:paraId="3EE6E904" w14:textId="77777777" w:rsidR="00BB4614" w:rsidRDefault="00BB4614" w:rsidP="00BB4614">
            <w:pPr>
              <w:jc w:val="right"/>
            </w:pPr>
            <w:r>
              <w:rPr>
                <w:rFonts w:ascii="Calibri" w:hAnsi="Calibri"/>
                <w:color w:val="000000"/>
              </w:rPr>
              <w:t>32.30</w:t>
            </w:r>
          </w:p>
        </w:tc>
        <w:tc>
          <w:tcPr>
            <w:tcW w:w="0" w:type="auto"/>
            <w:vAlign w:val="bottom"/>
          </w:tcPr>
          <w:p w14:paraId="3B861C6B" w14:textId="77777777" w:rsidR="00BB4614" w:rsidRDefault="00BB4614" w:rsidP="00BB4614">
            <w:pPr>
              <w:jc w:val="right"/>
            </w:pPr>
            <w:r>
              <w:rPr>
                <w:rFonts w:ascii="Calibri" w:hAnsi="Calibri"/>
                <w:color w:val="000000"/>
              </w:rPr>
              <w:t>37.29</w:t>
            </w:r>
          </w:p>
        </w:tc>
        <w:tc>
          <w:tcPr>
            <w:tcW w:w="0" w:type="auto"/>
            <w:vAlign w:val="bottom"/>
          </w:tcPr>
          <w:p w14:paraId="22FCF6CF" w14:textId="77777777" w:rsidR="00BB4614" w:rsidRDefault="00BB4614" w:rsidP="00BB4614">
            <w:pPr>
              <w:jc w:val="right"/>
            </w:pPr>
            <w:r>
              <w:rPr>
                <w:rFonts w:ascii="Calibri" w:hAnsi="Calibri"/>
                <w:color w:val="000000"/>
              </w:rPr>
              <w:t>-25.55</w:t>
            </w:r>
          </w:p>
        </w:tc>
        <w:tc>
          <w:tcPr>
            <w:tcW w:w="0" w:type="auto"/>
            <w:vAlign w:val="bottom"/>
          </w:tcPr>
          <w:p w14:paraId="5D95370B" w14:textId="77777777" w:rsidR="00BB4614" w:rsidRDefault="00BB4614" w:rsidP="00BB4614">
            <w:pPr>
              <w:jc w:val="right"/>
            </w:pPr>
            <w:r>
              <w:rPr>
                <w:rFonts w:ascii="Calibri" w:hAnsi="Calibri"/>
                <w:color w:val="000000"/>
              </w:rPr>
              <w:t>15.07</w:t>
            </w:r>
          </w:p>
        </w:tc>
        <w:tc>
          <w:tcPr>
            <w:tcW w:w="0" w:type="auto"/>
            <w:vAlign w:val="bottom"/>
          </w:tcPr>
          <w:p w14:paraId="406D84A7" w14:textId="77777777" w:rsidR="00BB4614" w:rsidRDefault="00BB4614" w:rsidP="00BB4614">
            <w:pPr>
              <w:jc w:val="right"/>
            </w:pPr>
            <w:r>
              <w:rPr>
                <w:rFonts w:ascii="Calibri" w:hAnsi="Calibri"/>
                <w:color w:val="000000"/>
              </w:rPr>
              <w:t>45.92</w:t>
            </w:r>
          </w:p>
        </w:tc>
        <w:tc>
          <w:tcPr>
            <w:tcW w:w="0" w:type="auto"/>
            <w:vAlign w:val="bottom"/>
          </w:tcPr>
          <w:p w14:paraId="4486C479" w14:textId="77777777" w:rsidR="00BB4614" w:rsidRDefault="00BB4614" w:rsidP="00BB4614">
            <w:pPr>
              <w:jc w:val="right"/>
            </w:pPr>
            <w:r>
              <w:rPr>
                <w:rFonts w:ascii="Calibri" w:hAnsi="Calibri"/>
                <w:color w:val="000000"/>
              </w:rPr>
              <w:t>-31.96</w:t>
            </w:r>
          </w:p>
        </w:tc>
        <w:tc>
          <w:tcPr>
            <w:tcW w:w="0" w:type="auto"/>
            <w:vAlign w:val="bottom"/>
          </w:tcPr>
          <w:p w14:paraId="012C2C94" w14:textId="77777777" w:rsidR="00BB4614" w:rsidRDefault="00BB4614" w:rsidP="00BB4614">
            <w:pPr>
              <w:jc w:val="right"/>
            </w:pPr>
            <w:r>
              <w:rPr>
                <w:rFonts w:ascii="Calibri" w:hAnsi="Calibri"/>
                <w:color w:val="000000"/>
              </w:rPr>
              <w:t>15.61</w:t>
            </w:r>
          </w:p>
        </w:tc>
      </w:tr>
      <w:tr w:rsidR="00BB4614" w14:paraId="002FA9B1" w14:textId="77777777" w:rsidTr="00BB4614">
        <w:trPr>
          <w:jc w:val="center"/>
        </w:trPr>
        <w:tc>
          <w:tcPr>
            <w:tcW w:w="0" w:type="auto"/>
            <w:vAlign w:val="bottom"/>
          </w:tcPr>
          <w:p w14:paraId="002FE6C1" w14:textId="77777777" w:rsidR="00BB4614" w:rsidRDefault="00BB4614" w:rsidP="00BB4614">
            <w:pPr>
              <w:jc w:val="center"/>
            </w:pPr>
            <w:r>
              <w:rPr>
                <w:rFonts w:ascii="Calibri" w:hAnsi="Calibri"/>
                <w:color w:val="000000"/>
              </w:rPr>
              <w:t>15</w:t>
            </w:r>
          </w:p>
        </w:tc>
        <w:tc>
          <w:tcPr>
            <w:tcW w:w="0" w:type="auto"/>
            <w:vAlign w:val="bottom"/>
          </w:tcPr>
          <w:p w14:paraId="48B41D5E" w14:textId="77777777" w:rsidR="00BB4614" w:rsidRDefault="00BB4614" w:rsidP="00BB4614">
            <w:pPr>
              <w:jc w:val="right"/>
            </w:pPr>
            <w:r>
              <w:rPr>
                <w:rFonts w:ascii="Calibri" w:hAnsi="Calibri"/>
                <w:color w:val="000000"/>
              </w:rPr>
              <w:t>41.34</w:t>
            </w:r>
          </w:p>
        </w:tc>
        <w:tc>
          <w:tcPr>
            <w:tcW w:w="0" w:type="auto"/>
            <w:vAlign w:val="bottom"/>
          </w:tcPr>
          <w:p w14:paraId="40D77787" w14:textId="77777777" w:rsidR="00BB4614" w:rsidRDefault="00BB4614" w:rsidP="00BB4614">
            <w:pPr>
              <w:jc w:val="right"/>
            </w:pPr>
            <w:r>
              <w:rPr>
                <w:rFonts w:ascii="Calibri" w:hAnsi="Calibri"/>
                <w:color w:val="000000"/>
              </w:rPr>
              <w:t>49.31</w:t>
            </w:r>
          </w:p>
        </w:tc>
        <w:tc>
          <w:tcPr>
            <w:tcW w:w="0" w:type="auto"/>
            <w:vAlign w:val="bottom"/>
          </w:tcPr>
          <w:p w14:paraId="25115474" w14:textId="77777777" w:rsidR="00BB4614" w:rsidRDefault="00BB4614" w:rsidP="00BB4614">
            <w:pPr>
              <w:jc w:val="right"/>
            </w:pPr>
            <w:r>
              <w:rPr>
                <w:rFonts w:ascii="Calibri" w:hAnsi="Calibri"/>
                <w:color w:val="000000"/>
              </w:rPr>
              <w:t>24.66</w:t>
            </w:r>
          </w:p>
        </w:tc>
        <w:tc>
          <w:tcPr>
            <w:tcW w:w="0" w:type="auto"/>
            <w:vAlign w:val="bottom"/>
          </w:tcPr>
          <w:p w14:paraId="24E1BAE3" w14:textId="77777777" w:rsidR="00BB4614" w:rsidRDefault="00BB4614" w:rsidP="00BB4614">
            <w:pPr>
              <w:jc w:val="right"/>
            </w:pPr>
            <w:r>
              <w:rPr>
                <w:rFonts w:ascii="Calibri" w:hAnsi="Calibri"/>
                <w:color w:val="000000"/>
              </w:rPr>
              <w:t>33.62</w:t>
            </w:r>
          </w:p>
        </w:tc>
        <w:tc>
          <w:tcPr>
            <w:tcW w:w="0" w:type="auto"/>
            <w:vAlign w:val="bottom"/>
          </w:tcPr>
          <w:p w14:paraId="02CB5AA7" w14:textId="77777777" w:rsidR="00BB4614" w:rsidRDefault="00BB4614" w:rsidP="00BB4614">
            <w:pPr>
              <w:jc w:val="right"/>
            </w:pPr>
            <w:r>
              <w:rPr>
                <w:rFonts w:ascii="Calibri" w:hAnsi="Calibri"/>
                <w:color w:val="000000"/>
              </w:rPr>
              <w:t>25.15</w:t>
            </w:r>
          </w:p>
        </w:tc>
        <w:tc>
          <w:tcPr>
            <w:tcW w:w="0" w:type="auto"/>
            <w:vAlign w:val="bottom"/>
          </w:tcPr>
          <w:p w14:paraId="4E617762" w14:textId="77777777" w:rsidR="00BB4614" w:rsidRDefault="00BB4614" w:rsidP="00BB4614">
            <w:pPr>
              <w:jc w:val="right"/>
            </w:pPr>
            <w:r>
              <w:rPr>
                <w:rFonts w:ascii="Calibri" w:hAnsi="Calibri"/>
                <w:color w:val="000000"/>
              </w:rPr>
              <w:t>26.66</w:t>
            </w:r>
          </w:p>
        </w:tc>
        <w:tc>
          <w:tcPr>
            <w:tcW w:w="0" w:type="auto"/>
            <w:vAlign w:val="bottom"/>
          </w:tcPr>
          <w:p w14:paraId="0C2DC5B8" w14:textId="77777777" w:rsidR="00BB4614" w:rsidRDefault="00BB4614" w:rsidP="00BB4614">
            <w:pPr>
              <w:jc w:val="right"/>
            </w:pPr>
            <w:r>
              <w:rPr>
                <w:rFonts w:ascii="Calibri" w:hAnsi="Calibri"/>
                <w:color w:val="000000"/>
              </w:rPr>
              <w:t>46.99</w:t>
            </w:r>
          </w:p>
        </w:tc>
        <w:tc>
          <w:tcPr>
            <w:tcW w:w="0" w:type="auto"/>
            <w:vAlign w:val="bottom"/>
          </w:tcPr>
          <w:p w14:paraId="5306E987" w14:textId="77777777" w:rsidR="00BB4614" w:rsidRDefault="00BB4614" w:rsidP="00BB4614">
            <w:pPr>
              <w:jc w:val="right"/>
            </w:pPr>
            <w:r>
              <w:rPr>
                <w:rFonts w:ascii="Calibri" w:hAnsi="Calibri"/>
                <w:color w:val="000000"/>
              </w:rPr>
              <w:t>20.89</w:t>
            </w:r>
          </w:p>
        </w:tc>
        <w:tc>
          <w:tcPr>
            <w:tcW w:w="0" w:type="auto"/>
            <w:vAlign w:val="bottom"/>
          </w:tcPr>
          <w:p w14:paraId="4B39B709" w14:textId="77777777" w:rsidR="00BB4614" w:rsidRDefault="00BB4614" w:rsidP="00BB4614">
            <w:pPr>
              <w:jc w:val="right"/>
            </w:pPr>
            <w:r>
              <w:rPr>
                <w:rFonts w:ascii="Calibri" w:hAnsi="Calibri"/>
                <w:color w:val="000000"/>
              </w:rPr>
              <w:t>14.99</w:t>
            </w:r>
          </w:p>
        </w:tc>
      </w:tr>
      <w:tr w:rsidR="00BB4614" w14:paraId="2B7D2CDD" w14:textId="77777777" w:rsidTr="00BB4614">
        <w:trPr>
          <w:jc w:val="center"/>
        </w:trPr>
        <w:tc>
          <w:tcPr>
            <w:tcW w:w="0" w:type="auto"/>
            <w:vAlign w:val="bottom"/>
          </w:tcPr>
          <w:p w14:paraId="3F8DA179" w14:textId="77777777" w:rsidR="00BB4614" w:rsidRDefault="00BB4614" w:rsidP="00BB4614">
            <w:pPr>
              <w:jc w:val="center"/>
            </w:pPr>
            <w:r>
              <w:rPr>
                <w:rFonts w:ascii="Calibri" w:hAnsi="Calibri"/>
                <w:color w:val="000000"/>
              </w:rPr>
              <w:t>16</w:t>
            </w:r>
          </w:p>
        </w:tc>
        <w:tc>
          <w:tcPr>
            <w:tcW w:w="0" w:type="auto"/>
            <w:vAlign w:val="bottom"/>
          </w:tcPr>
          <w:p w14:paraId="37788550" w14:textId="77777777" w:rsidR="00BB4614" w:rsidRDefault="00BB4614" w:rsidP="00BB4614">
            <w:pPr>
              <w:jc w:val="right"/>
            </w:pPr>
            <w:r>
              <w:rPr>
                <w:rFonts w:ascii="Calibri" w:hAnsi="Calibri"/>
                <w:color w:val="000000"/>
              </w:rPr>
              <w:t>80.70</w:t>
            </w:r>
          </w:p>
        </w:tc>
        <w:tc>
          <w:tcPr>
            <w:tcW w:w="0" w:type="auto"/>
            <w:vAlign w:val="bottom"/>
          </w:tcPr>
          <w:p w14:paraId="259F1492" w14:textId="77777777" w:rsidR="00BB4614" w:rsidRDefault="00BB4614" w:rsidP="00BB4614">
            <w:pPr>
              <w:jc w:val="right"/>
            </w:pPr>
            <w:r>
              <w:rPr>
                <w:rFonts w:ascii="Calibri" w:hAnsi="Calibri"/>
                <w:color w:val="000000"/>
              </w:rPr>
              <w:t>-3.67</w:t>
            </w:r>
          </w:p>
        </w:tc>
        <w:tc>
          <w:tcPr>
            <w:tcW w:w="0" w:type="auto"/>
            <w:vAlign w:val="bottom"/>
          </w:tcPr>
          <w:p w14:paraId="62E4FBF4" w14:textId="77777777" w:rsidR="00BB4614" w:rsidRDefault="00BB4614" w:rsidP="00BB4614">
            <w:pPr>
              <w:jc w:val="right"/>
            </w:pPr>
            <w:r>
              <w:rPr>
                <w:rFonts w:ascii="Calibri" w:hAnsi="Calibri"/>
                <w:color w:val="000000"/>
              </w:rPr>
              <w:t>77.56</w:t>
            </w:r>
          </w:p>
        </w:tc>
        <w:tc>
          <w:tcPr>
            <w:tcW w:w="0" w:type="auto"/>
            <w:vAlign w:val="bottom"/>
          </w:tcPr>
          <w:p w14:paraId="05A2B475" w14:textId="77777777" w:rsidR="00BB4614" w:rsidRDefault="00BB4614" w:rsidP="00BB4614">
            <w:pPr>
              <w:jc w:val="right"/>
            </w:pPr>
            <w:r>
              <w:rPr>
                <w:rFonts w:ascii="Calibri" w:hAnsi="Calibri"/>
                <w:color w:val="000000"/>
              </w:rPr>
              <w:t>72.91</w:t>
            </w:r>
          </w:p>
        </w:tc>
        <w:tc>
          <w:tcPr>
            <w:tcW w:w="0" w:type="auto"/>
            <w:vAlign w:val="bottom"/>
          </w:tcPr>
          <w:p w14:paraId="4DF1A6CC" w14:textId="77777777" w:rsidR="00BB4614" w:rsidRDefault="00BB4614" w:rsidP="00BB4614">
            <w:pPr>
              <w:jc w:val="right"/>
            </w:pPr>
            <w:r>
              <w:rPr>
                <w:rFonts w:ascii="Calibri" w:hAnsi="Calibri"/>
                <w:color w:val="000000"/>
              </w:rPr>
              <w:t>-11.89</w:t>
            </w:r>
          </w:p>
        </w:tc>
        <w:tc>
          <w:tcPr>
            <w:tcW w:w="0" w:type="auto"/>
            <w:vAlign w:val="bottom"/>
          </w:tcPr>
          <w:p w14:paraId="4A98C616" w14:textId="77777777" w:rsidR="00BB4614" w:rsidRDefault="00BB4614" w:rsidP="00BB4614">
            <w:pPr>
              <w:jc w:val="right"/>
            </w:pPr>
            <w:r>
              <w:rPr>
                <w:rFonts w:ascii="Calibri" w:hAnsi="Calibri"/>
                <w:color w:val="000000"/>
              </w:rPr>
              <w:t>49.65</w:t>
            </w:r>
          </w:p>
        </w:tc>
        <w:tc>
          <w:tcPr>
            <w:tcW w:w="0" w:type="auto"/>
            <w:vAlign w:val="bottom"/>
          </w:tcPr>
          <w:p w14:paraId="61F41BFF" w14:textId="77777777" w:rsidR="00BB4614" w:rsidRDefault="00BB4614" w:rsidP="00BB4614">
            <w:pPr>
              <w:jc w:val="right"/>
            </w:pPr>
            <w:r>
              <w:rPr>
                <w:rFonts w:ascii="Calibri" w:hAnsi="Calibri"/>
                <w:color w:val="000000"/>
              </w:rPr>
              <w:t>65.92</w:t>
            </w:r>
          </w:p>
        </w:tc>
        <w:tc>
          <w:tcPr>
            <w:tcW w:w="0" w:type="auto"/>
            <w:vAlign w:val="bottom"/>
          </w:tcPr>
          <w:p w14:paraId="6CE2F5F4" w14:textId="77777777" w:rsidR="00BB4614" w:rsidRDefault="00BB4614" w:rsidP="00BB4614">
            <w:pPr>
              <w:jc w:val="right"/>
            </w:pPr>
            <w:r>
              <w:rPr>
                <w:rFonts w:ascii="Calibri" w:hAnsi="Calibri"/>
                <w:color w:val="000000"/>
              </w:rPr>
              <w:t>-21.69</w:t>
            </w:r>
          </w:p>
        </w:tc>
        <w:tc>
          <w:tcPr>
            <w:tcW w:w="0" w:type="auto"/>
            <w:vAlign w:val="bottom"/>
          </w:tcPr>
          <w:p w14:paraId="5A027631" w14:textId="77777777" w:rsidR="00BB4614" w:rsidRDefault="00BB4614" w:rsidP="00BB4614">
            <w:pPr>
              <w:jc w:val="right"/>
            </w:pPr>
            <w:r>
              <w:rPr>
                <w:rFonts w:ascii="Calibri" w:hAnsi="Calibri"/>
                <w:color w:val="000000"/>
              </w:rPr>
              <w:t>54.70</w:t>
            </w:r>
          </w:p>
        </w:tc>
      </w:tr>
      <w:tr w:rsidR="00BB4614" w14:paraId="09B02976" w14:textId="77777777" w:rsidTr="00BB4614">
        <w:trPr>
          <w:jc w:val="center"/>
        </w:trPr>
        <w:tc>
          <w:tcPr>
            <w:tcW w:w="0" w:type="auto"/>
            <w:vAlign w:val="bottom"/>
          </w:tcPr>
          <w:p w14:paraId="7C2EE5CF" w14:textId="77777777" w:rsidR="00BB4614" w:rsidRDefault="00BB4614" w:rsidP="00BB4614">
            <w:pPr>
              <w:jc w:val="center"/>
            </w:pPr>
            <w:r>
              <w:rPr>
                <w:rFonts w:ascii="Calibri" w:hAnsi="Calibri"/>
                <w:color w:val="000000"/>
              </w:rPr>
              <w:t>17</w:t>
            </w:r>
          </w:p>
        </w:tc>
        <w:tc>
          <w:tcPr>
            <w:tcW w:w="0" w:type="auto"/>
            <w:vAlign w:val="bottom"/>
          </w:tcPr>
          <w:p w14:paraId="2E333A00" w14:textId="77777777" w:rsidR="00BB4614" w:rsidRDefault="00BB4614" w:rsidP="00BB4614">
            <w:pPr>
              <w:jc w:val="right"/>
            </w:pPr>
            <w:r>
              <w:rPr>
                <w:rFonts w:ascii="Calibri" w:hAnsi="Calibri"/>
                <w:color w:val="000000"/>
              </w:rPr>
              <w:t>51.14</w:t>
            </w:r>
          </w:p>
        </w:tc>
        <w:tc>
          <w:tcPr>
            <w:tcW w:w="0" w:type="auto"/>
            <w:vAlign w:val="bottom"/>
          </w:tcPr>
          <w:p w14:paraId="7E44D8F4" w14:textId="77777777" w:rsidR="00BB4614" w:rsidRDefault="00BB4614" w:rsidP="00BB4614">
            <w:pPr>
              <w:jc w:val="right"/>
            </w:pPr>
            <w:r>
              <w:rPr>
                <w:rFonts w:ascii="Calibri" w:hAnsi="Calibri"/>
                <w:color w:val="000000"/>
              </w:rPr>
              <w:t>48.15</w:t>
            </w:r>
          </w:p>
        </w:tc>
        <w:tc>
          <w:tcPr>
            <w:tcW w:w="0" w:type="auto"/>
            <w:vAlign w:val="bottom"/>
          </w:tcPr>
          <w:p w14:paraId="3244095E" w14:textId="77777777" w:rsidR="00BB4614" w:rsidRDefault="00BB4614" w:rsidP="00BB4614">
            <w:pPr>
              <w:jc w:val="right"/>
            </w:pPr>
            <w:r>
              <w:rPr>
                <w:rFonts w:ascii="Calibri" w:hAnsi="Calibri"/>
                <w:color w:val="000000"/>
              </w:rPr>
              <w:t>-15.29</w:t>
            </w:r>
          </w:p>
        </w:tc>
        <w:tc>
          <w:tcPr>
            <w:tcW w:w="0" w:type="auto"/>
            <w:vAlign w:val="bottom"/>
          </w:tcPr>
          <w:p w14:paraId="7728373B" w14:textId="77777777" w:rsidR="00BB4614" w:rsidRDefault="00BB4614" w:rsidP="00BB4614">
            <w:pPr>
              <w:jc w:val="right"/>
            </w:pPr>
            <w:r>
              <w:rPr>
                <w:rFonts w:ascii="Calibri" w:hAnsi="Calibri"/>
                <w:color w:val="000000"/>
              </w:rPr>
              <w:t>42.78</w:t>
            </w:r>
          </w:p>
        </w:tc>
        <w:tc>
          <w:tcPr>
            <w:tcW w:w="0" w:type="auto"/>
            <w:vAlign w:val="bottom"/>
          </w:tcPr>
          <w:p w14:paraId="5CDBDBB3" w14:textId="77777777" w:rsidR="00BB4614" w:rsidRDefault="00BB4614" w:rsidP="00BB4614">
            <w:pPr>
              <w:jc w:val="right"/>
            </w:pPr>
            <w:r>
              <w:rPr>
                <w:rFonts w:ascii="Calibri" w:hAnsi="Calibri"/>
                <w:color w:val="000000"/>
              </w:rPr>
              <w:t>27.89</w:t>
            </w:r>
          </w:p>
        </w:tc>
        <w:tc>
          <w:tcPr>
            <w:tcW w:w="0" w:type="auto"/>
            <w:vAlign w:val="bottom"/>
          </w:tcPr>
          <w:p w14:paraId="7988593C" w14:textId="77777777" w:rsidR="00BB4614" w:rsidRDefault="00BB4614" w:rsidP="00BB4614">
            <w:pPr>
              <w:jc w:val="right"/>
            </w:pPr>
            <w:r>
              <w:rPr>
                <w:rFonts w:ascii="Calibri" w:hAnsi="Calibri"/>
                <w:color w:val="000000"/>
              </w:rPr>
              <w:t>3.56</w:t>
            </w:r>
          </w:p>
        </w:tc>
        <w:tc>
          <w:tcPr>
            <w:tcW w:w="0" w:type="auto"/>
            <w:vAlign w:val="bottom"/>
          </w:tcPr>
          <w:p w14:paraId="7ED4529F" w14:textId="77777777" w:rsidR="00BB4614" w:rsidRDefault="00BB4614" w:rsidP="00BB4614">
            <w:pPr>
              <w:jc w:val="right"/>
            </w:pPr>
            <w:r>
              <w:rPr>
                <w:rFonts w:ascii="Calibri" w:hAnsi="Calibri"/>
                <w:color w:val="000000"/>
              </w:rPr>
              <w:t>44.70</w:t>
            </w:r>
          </w:p>
        </w:tc>
        <w:tc>
          <w:tcPr>
            <w:tcW w:w="0" w:type="auto"/>
            <w:vAlign w:val="bottom"/>
          </w:tcPr>
          <w:p w14:paraId="32729952" w14:textId="77777777" w:rsidR="00BB4614" w:rsidRDefault="00BB4614" w:rsidP="00BB4614">
            <w:pPr>
              <w:jc w:val="right"/>
            </w:pPr>
            <w:r>
              <w:rPr>
                <w:rFonts w:ascii="Calibri" w:hAnsi="Calibri"/>
                <w:color w:val="000000"/>
              </w:rPr>
              <w:t>16.79</w:t>
            </w:r>
          </w:p>
        </w:tc>
        <w:tc>
          <w:tcPr>
            <w:tcW w:w="0" w:type="auto"/>
            <w:vAlign w:val="bottom"/>
          </w:tcPr>
          <w:p w14:paraId="7170A67E" w14:textId="77777777" w:rsidR="00BB4614" w:rsidRDefault="00BB4614" w:rsidP="00BB4614">
            <w:pPr>
              <w:jc w:val="right"/>
            </w:pPr>
            <w:r>
              <w:rPr>
                <w:rFonts w:ascii="Calibri" w:hAnsi="Calibri"/>
                <w:color w:val="000000"/>
              </w:rPr>
              <w:t>-17.92</w:t>
            </w:r>
          </w:p>
        </w:tc>
      </w:tr>
      <w:tr w:rsidR="00BB4614" w14:paraId="5F094DE1" w14:textId="77777777" w:rsidTr="00BB4614">
        <w:trPr>
          <w:jc w:val="center"/>
        </w:trPr>
        <w:tc>
          <w:tcPr>
            <w:tcW w:w="0" w:type="auto"/>
            <w:vAlign w:val="bottom"/>
          </w:tcPr>
          <w:p w14:paraId="463346BE" w14:textId="77777777" w:rsidR="00BB4614" w:rsidRDefault="00BB4614" w:rsidP="00BB4614">
            <w:pPr>
              <w:jc w:val="center"/>
            </w:pPr>
            <w:r>
              <w:rPr>
                <w:rFonts w:ascii="Calibri" w:hAnsi="Calibri"/>
                <w:color w:val="000000"/>
              </w:rPr>
              <w:t>18</w:t>
            </w:r>
          </w:p>
        </w:tc>
        <w:tc>
          <w:tcPr>
            <w:tcW w:w="0" w:type="auto"/>
            <w:vAlign w:val="bottom"/>
          </w:tcPr>
          <w:p w14:paraId="382DCDAD" w14:textId="77777777" w:rsidR="00BB4614" w:rsidRDefault="00BB4614" w:rsidP="00BB4614">
            <w:pPr>
              <w:jc w:val="right"/>
            </w:pPr>
            <w:r>
              <w:rPr>
                <w:rFonts w:ascii="Calibri" w:hAnsi="Calibri"/>
                <w:color w:val="000000"/>
              </w:rPr>
              <w:t>51.15</w:t>
            </w:r>
          </w:p>
        </w:tc>
        <w:tc>
          <w:tcPr>
            <w:tcW w:w="0" w:type="auto"/>
            <w:vAlign w:val="bottom"/>
          </w:tcPr>
          <w:p w14:paraId="503839D7" w14:textId="77777777" w:rsidR="00BB4614" w:rsidRDefault="00BB4614" w:rsidP="00BB4614">
            <w:pPr>
              <w:jc w:val="right"/>
            </w:pPr>
            <w:r>
              <w:rPr>
                <w:rFonts w:ascii="Calibri" w:hAnsi="Calibri"/>
                <w:color w:val="000000"/>
              </w:rPr>
              <w:t>-19.72</w:t>
            </w:r>
          </w:p>
        </w:tc>
        <w:tc>
          <w:tcPr>
            <w:tcW w:w="0" w:type="auto"/>
            <w:vAlign w:val="bottom"/>
          </w:tcPr>
          <w:p w14:paraId="180FDEB3" w14:textId="77777777" w:rsidR="00BB4614" w:rsidRDefault="00BB4614" w:rsidP="00BB4614">
            <w:pPr>
              <w:jc w:val="right"/>
            </w:pPr>
            <w:r>
              <w:rPr>
                <w:rFonts w:ascii="Calibri" w:hAnsi="Calibri"/>
                <w:color w:val="000000"/>
              </w:rPr>
              <w:t>-23.37</w:t>
            </w:r>
          </w:p>
        </w:tc>
        <w:tc>
          <w:tcPr>
            <w:tcW w:w="0" w:type="auto"/>
            <w:vAlign w:val="bottom"/>
          </w:tcPr>
          <w:p w14:paraId="33DF3A97" w14:textId="77777777" w:rsidR="00BB4614" w:rsidRDefault="00BB4614" w:rsidP="00BB4614">
            <w:pPr>
              <w:jc w:val="right"/>
            </w:pPr>
            <w:r>
              <w:rPr>
                <w:rFonts w:ascii="Calibri" w:hAnsi="Calibri"/>
                <w:color w:val="000000"/>
              </w:rPr>
              <w:t>34.93</w:t>
            </w:r>
          </w:p>
        </w:tc>
        <w:tc>
          <w:tcPr>
            <w:tcW w:w="0" w:type="auto"/>
            <w:vAlign w:val="bottom"/>
          </w:tcPr>
          <w:p w14:paraId="15D78A3A" w14:textId="77777777" w:rsidR="00BB4614" w:rsidRDefault="00BB4614" w:rsidP="00BB4614">
            <w:pPr>
              <w:jc w:val="right"/>
            </w:pPr>
            <w:r>
              <w:rPr>
                <w:rFonts w:ascii="Calibri" w:hAnsi="Calibri"/>
                <w:color w:val="000000"/>
              </w:rPr>
              <w:t>-2.48</w:t>
            </w:r>
          </w:p>
        </w:tc>
        <w:tc>
          <w:tcPr>
            <w:tcW w:w="0" w:type="auto"/>
            <w:vAlign w:val="bottom"/>
          </w:tcPr>
          <w:p w14:paraId="08DE7E9B" w14:textId="77777777" w:rsidR="00BB4614" w:rsidRDefault="00BB4614" w:rsidP="00BB4614">
            <w:pPr>
              <w:jc w:val="right"/>
            </w:pPr>
            <w:r>
              <w:rPr>
                <w:rFonts w:ascii="Calibri" w:hAnsi="Calibri"/>
                <w:color w:val="000000"/>
              </w:rPr>
              <w:t>-24.96</w:t>
            </w:r>
          </w:p>
        </w:tc>
        <w:tc>
          <w:tcPr>
            <w:tcW w:w="0" w:type="auto"/>
            <w:vAlign w:val="bottom"/>
          </w:tcPr>
          <w:p w14:paraId="5AABC83D" w14:textId="77777777" w:rsidR="00BB4614" w:rsidRDefault="00BB4614" w:rsidP="00BB4614">
            <w:pPr>
              <w:jc w:val="right"/>
            </w:pPr>
            <w:r>
              <w:rPr>
                <w:rFonts w:ascii="Calibri" w:hAnsi="Calibri"/>
                <w:color w:val="000000"/>
              </w:rPr>
              <w:t>47.87</w:t>
            </w:r>
          </w:p>
        </w:tc>
        <w:tc>
          <w:tcPr>
            <w:tcW w:w="0" w:type="auto"/>
            <w:vAlign w:val="bottom"/>
          </w:tcPr>
          <w:p w14:paraId="0B2DB464" w14:textId="77777777" w:rsidR="00BB4614" w:rsidRDefault="00BB4614" w:rsidP="00BB4614">
            <w:pPr>
              <w:jc w:val="right"/>
            </w:pPr>
            <w:r>
              <w:rPr>
                <w:rFonts w:ascii="Calibri" w:hAnsi="Calibri"/>
                <w:color w:val="000000"/>
              </w:rPr>
              <w:t>-11.31</w:t>
            </w:r>
          </w:p>
        </w:tc>
        <w:tc>
          <w:tcPr>
            <w:tcW w:w="0" w:type="auto"/>
            <w:vAlign w:val="bottom"/>
          </w:tcPr>
          <w:p w14:paraId="736E06D7" w14:textId="77777777" w:rsidR="00BB4614" w:rsidRDefault="00BB4614" w:rsidP="00BB4614">
            <w:pPr>
              <w:jc w:val="right"/>
            </w:pPr>
            <w:r>
              <w:rPr>
                <w:rFonts w:ascii="Calibri" w:hAnsi="Calibri"/>
                <w:color w:val="000000"/>
              </w:rPr>
              <w:t>-23.59</w:t>
            </w:r>
          </w:p>
        </w:tc>
      </w:tr>
      <w:tr w:rsidR="00BB4614" w14:paraId="5DD034BD" w14:textId="77777777" w:rsidTr="00BB4614">
        <w:trPr>
          <w:jc w:val="center"/>
        </w:trPr>
        <w:tc>
          <w:tcPr>
            <w:tcW w:w="0" w:type="auto"/>
            <w:vAlign w:val="bottom"/>
          </w:tcPr>
          <w:p w14:paraId="02FDA09C" w14:textId="77777777" w:rsidR="00BB4614" w:rsidRDefault="00BB4614" w:rsidP="00BB4614">
            <w:pPr>
              <w:jc w:val="center"/>
            </w:pPr>
            <w:r>
              <w:rPr>
                <w:rFonts w:ascii="Calibri" w:hAnsi="Calibri"/>
                <w:color w:val="000000"/>
              </w:rPr>
              <w:t>19</w:t>
            </w:r>
          </w:p>
        </w:tc>
        <w:tc>
          <w:tcPr>
            <w:tcW w:w="0" w:type="auto"/>
            <w:vAlign w:val="bottom"/>
          </w:tcPr>
          <w:p w14:paraId="57073B6A" w14:textId="77777777" w:rsidR="00BB4614" w:rsidRDefault="00BB4614" w:rsidP="00BB4614">
            <w:pPr>
              <w:jc w:val="right"/>
            </w:pPr>
            <w:r>
              <w:rPr>
                <w:rFonts w:ascii="Calibri" w:hAnsi="Calibri"/>
                <w:color w:val="000000"/>
              </w:rPr>
              <w:t>95.82</w:t>
            </w:r>
          </w:p>
        </w:tc>
        <w:tc>
          <w:tcPr>
            <w:tcW w:w="0" w:type="auto"/>
            <w:vAlign w:val="bottom"/>
          </w:tcPr>
          <w:p w14:paraId="4B7F3AEF" w14:textId="77777777" w:rsidR="00BB4614" w:rsidRDefault="00BB4614" w:rsidP="00BB4614">
            <w:pPr>
              <w:jc w:val="right"/>
            </w:pPr>
            <w:r>
              <w:rPr>
                <w:rFonts w:ascii="Calibri" w:hAnsi="Calibri"/>
                <w:color w:val="000000"/>
              </w:rPr>
              <w:t>-0.18</w:t>
            </w:r>
          </w:p>
        </w:tc>
        <w:tc>
          <w:tcPr>
            <w:tcW w:w="0" w:type="auto"/>
            <w:vAlign w:val="bottom"/>
          </w:tcPr>
          <w:p w14:paraId="6B04C31B" w14:textId="77777777" w:rsidR="00BB4614" w:rsidRDefault="00BB4614" w:rsidP="00BB4614">
            <w:pPr>
              <w:jc w:val="right"/>
            </w:pPr>
            <w:r>
              <w:rPr>
                <w:rFonts w:ascii="Calibri" w:hAnsi="Calibri"/>
                <w:color w:val="000000"/>
              </w:rPr>
              <w:t>0.48</w:t>
            </w:r>
          </w:p>
        </w:tc>
        <w:tc>
          <w:tcPr>
            <w:tcW w:w="0" w:type="auto"/>
            <w:vAlign w:val="bottom"/>
          </w:tcPr>
          <w:p w14:paraId="30BDCC4F" w14:textId="77777777" w:rsidR="00BB4614" w:rsidRDefault="00BB4614" w:rsidP="00BB4614">
            <w:pPr>
              <w:jc w:val="right"/>
            </w:pPr>
            <w:r>
              <w:rPr>
                <w:rFonts w:ascii="Calibri" w:hAnsi="Calibri"/>
                <w:color w:val="000000"/>
              </w:rPr>
              <w:t>82.88</w:t>
            </w:r>
          </w:p>
        </w:tc>
        <w:tc>
          <w:tcPr>
            <w:tcW w:w="0" w:type="auto"/>
            <w:vAlign w:val="bottom"/>
          </w:tcPr>
          <w:p w14:paraId="7C53C2F2" w14:textId="77777777" w:rsidR="00BB4614" w:rsidRDefault="00BB4614" w:rsidP="00BB4614">
            <w:pPr>
              <w:jc w:val="right"/>
            </w:pPr>
            <w:r>
              <w:rPr>
                <w:rFonts w:ascii="Calibri" w:hAnsi="Calibri"/>
                <w:color w:val="000000"/>
              </w:rPr>
              <w:t>-6.44</w:t>
            </w:r>
          </w:p>
        </w:tc>
        <w:tc>
          <w:tcPr>
            <w:tcW w:w="0" w:type="auto"/>
            <w:vAlign w:val="bottom"/>
          </w:tcPr>
          <w:p w14:paraId="346AAC5C" w14:textId="77777777" w:rsidR="00BB4614" w:rsidRDefault="00BB4614" w:rsidP="00BB4614">
            <w:pPr>
              <w:jc w:val="right"/>
            </w:pPr>
            <w:r>
              <w:rPr>
                <w:rFonts w:ascii="Calibri" w:hAnsi="Calibri"/>
                <w:color w:val="000000"/>
              </w:rPr>
              <w:t>-0.84</w:t>
            </w:r>
          </w:p>
        </w:tc>
        <w:tc>
          <w:tcPr>
            <w:tcW w:w="0" w:type="auto"/>
            <w:vAlign w:val="bottom"/>
          </w:tcPr>
          <w:p w14:paraId="7B631538" w14:textId="77777777" w:rsidR="00BB4614" w:rsidRDefault="00BB4614" w:rsidP="00BB4614">
            <w:pPr>
              <w:jc w:val="right"/>
            </w:pPr>
            <w:r>
              <w:rPr>
                <w:rFonts w:ascii="Calibri" w:hAnsi="Calibri"/>
                <w:color w:val="000000"/>
              </w:rPr>
              <w:t>79.41</w:t>
            </w:r>
          </w:p>
        </w:tc>
        <w:tc>
          <w:tcPr>
            <w:tcW w:w="0" w:type="auto"/>
            <w:vAlign w:val="bottom"/>
          </w:tcPr>
          <w:p w14:paraId="2331F058" w14:textId="77777777" w:rsidR="00BB4614" w:rsidRDefault="00BB4614" w:rsidP="00BB4614">
            <w:pPr>
              <w:jc w:val="right"/>
            </w:pPr>
            <w:r>
              <w:rPr>
                <w:rFonts w:ascii="Calibri" w:hAnsi="Calibri"/>
                <w:color w:val="000000"/>
              </w:rPr>
              <w:t>-10.99</w:t>
            </w:r>
          </w:p>
        </w:tc>
        <w:tc>
          <w:tcPr>
            <w:tcW w:w="0" w:type="auto"/>
            <w:vAlign w:val="bottom"/>
          </w:tcPr>
          <w:p w14:paraId="4DDE2221" w14:textId="77777777" w:rsidR="00BB4614" w:rsidRDefault="00BB4614" w:rsidP="00BB4614">
            <w:pPr>
              <w:jc w:val="right"/>
            </w:pPr>
            <w:r>
              <w:rPr>
                <w:rFonts w:ascii="Calibri" w:hAnsi="Calibri"/>
                <w:color w:val="000000"/>
              </w:rPr>
              <w:t>-6.08</w:t>
            </w:r>
          </w:p>
        </w:tc>
      </w:tr>
      <w:tr w:rsidR="00BB4614" w14:paraId="74A5BD20" w14:textId="77777777" w:rsidTr="00BB4614">
        <w:trPr>
          <w:jc w:val="center"/>
        </w:trPr>
        <w:tc>
          <w:tcPr>
            <w:tcW w:w="0" w:type="auto"/>
            <w:vAlign w:val="bottom"/>
          </w:tcPr>
          <w:p w14:paraId="17840DF4" w14:textId="77777777" w:rsidR="00BB4614" w:rsidRDefault="00BB4614" w:rsidP="00BB4614">
            <w:pPr>
              <w:jc w:val="center"/>
            </w:pPr>
            <w:r>
              <w:rPr>
                <w:rFonts w:ascii="Calibri" w:hAnsi="Calibri"/>
                <w:color w:val="000000"/>
              </w:rPr>
              <w:t>20</w:t>
            </w:r>
          </w:p>
        </w:tc>
        <w:tc>
          <w:tcPr>
            <w:tcW w:w="0" w:type="auto"/>
            <w:vAlign w:val="bottom"/>
          </w:tcPr>
          <w:p w14:paraId="40181492" w14:textId="77777777" w:rsidR="00BB4614" w:rsidRDefault="00BB4614" w:rsidP="00BB4614">
            <w:pPr>
              <w:jc w:val="right"/>
            </w:pPr>
            <w:r>
              <w:rPr>
                <w:rFonts w:ascii="Calibri" w:hAnsi="Calibri"/>
                <w:color w:val="000000"/>
              </w:rPr>
              <w:t>80.60</w:t>
            </w:r>
          </w:p>
        </w:tc>
        <w:tc>
          <w:tcPr>
            <w:tcW w:w="0" w:type="auto"/>
            <w:vAlign w:val="bottom"/>
          </w:tcPr>
          <w:p w14:paraId="76D9F117" w14:textId="77777777" w:rsidR="00BB4614" w:rsidRDefault="00BB4614" w:rsidP="00BB4614">
            <w:pPr>
              <w:jc w:val="right"/>
            </w:pPr>
            <w:r>
              <w:rPr>
                <w:rFonts w:ascii="Calibri" w:hAnsi="Calibri"/>
                <w:color w:val="000000"/>
              </w:rPr>
              <w:t>0.00</w:t>
            </w:r>
          </w:p>
        </w:tc>
        <w:tc>
          <w:tcPr>
            <w:tcW w:w="0" w:type="auto"/>
            <w:vAlign w:val="bottom"/>
          </w:tcPr>
          <w:p w14:paraId="2202E735" w14:textId="77777777" w:rsidR="00BB4614" w:rsidRDefault="00BB4614" w:rsidP="00BB4614">
            <w:pPr>
              <w:jc w:val="right"/>
            </w:pPr>
            <w:r>
              <w:rPr>
                <w:rFonts w:ascii="Calibri" w:hAnsi="Calibri"/>
                <w:color w:val="000000"/>
              </w:rPr>
              <w:t>0.00</w:t>
            </w:r>
          </w:p>
        </w:tc>
        <w:tc>
          <w:tcPr>
            <w:tcW w:w="0" w:type="auto"/>
            <w:vAlign w:val="bottom"/>
          </w:tcPr>
          <w:p w14:paraId="646CACA6" w14:textId="77777777" w:rsidR="00BB4614" w:rsidRDefault="00BB4614" w:rsidP="00BB4614">
            <w:pPr>
              <w:jc w:val="right"/>
            </w:pPr>
            <w:r>
              <w:rPr>
                <w:rFonts w:ascii="Calibri" w:hAnsi="Calibri"/>
                <w:color w:val="000000"/>
              </w:rPr>
              <w:t>74.26</w:t>
            </w:r>
          </w:p>
        </w:tc>
        <w:tc>
          <w:tcPr>
            <w:tcW w:w="0" w:type="auto"/>
            <w:vAlign w:val="bottom"/>
          </w:tcPr>
          <w:p w14:paraId="382858B0" w14:textId="77777777" w:rsidR="00BB4614" w:rsidRDefault="00BB4614" w:rsidP="00BB4614">
            <w:pPr>
              <w:jc w:val="right"/>
            </w:pPr>
            <w:r>
              <w:rPr>
                <w:rFonts w:ascii="Calibri" w:hAnsi="Calibri"/>
                <w:color w:val="000000"/>
              </w:rPr>
              <w:t>-6.45</w:t>
            </w:r>
          </w:p>
        </w:tc>
        <w:tc>
          <w:tcPr>
            <w:tcW w:w="0" w:type="auto"/>
            <w:vAlign w:val="bottom"/>
          </w:tcPr>
          <w:p w14:paraId="7EDF1F7E" w14:textId="77777777" w:rsidR="00BB4614" w:rsidRDefault="00BB4614" w:rsidP="00BB4614">
            <w:pPr>
              <w:jc w:val="right"/>
            </w:pPr>
            <w:r>
              <w:rPr>
                <w:rFonts w:ascii="Calibri" w:hAnsi="Calibri"/>
                <w:color w:val="000000"/>
              </w:rPr>
              <w:t>-1.92</w:t>
            </w:r>
          </w:p>
        </w:tc>
        <w:tc>
          <w:tcPr>
            <w:tcW w:w="0" w:type="auto"/>
            <w:vAlign w:val="bottom"/>
          </w:tcPr>
          <w:p w14:paraId="50C81085" w14:textId="77777777" w:rsidR="00BB4614" w:rsidRDefault="00BB4614" w:rsidP="00BB4614">
            <w:pPr>
              <w:jc w:val="right"/>
            </w:pPr>
            <w:r>
              <w:rPr>
                <w:rFonts w:ascii="Calibri" w:hAnsi="Calibri"/>
                <w:color w:val="000000"/>
              </w:rPr>
              <w:t>66.60</w:t>
            </w:r>
          </w:p>
        </w:tc>
        <w:tc>
          <w:tcPr>
            <w:tcW w:w="0" w:type="auto"/>
            <w:vAlign w:val="bottom"/>
          </w:tcPr>
          <w:p w14:paraId="262E9FCD" w14:textId="77777777" w:rsidR="00BB4614" w:rsidRDefault="00BB4614" w:rsidP="00BB4614">
            <w:pPr>
              <w:jc w:val="right"/>
            </w:pPr>
            <w:r>
              <w:rPr>
                <w:rFonts w:ascii="Calibri" w:hAnsi="Calibri"/>
                <w:color w:val="000000"/>
              </w:rPr>
              <w:t>-12.14</w:t>
            </w:r>
          </w:p>
        </w:tc>
        <w:tc>
          <w:tcPr>
            <w:tcW w:w="0" w:type="auto"/>
            <w:vAlign w:val="bottom"/>
          </w:tcPr>
          <w:p w14:paraId="65B53B03" w14:textId="77777777" w:rsidR="00BB4614" w:rsidRDefault="00BB4614" w:rsidP="00BB4614">
            <w:pPr>
              <w:jc w:val="right"/>
            </w:pPr>
            <w:r>
              <w:rPr>
                <w:rFonts w:ascii="Calibri" w:hAnsi="Calibri"/>
                <w:color w:val="000000"/>
              </w:rPr>
              <w:t>-10.20</w:t>
            </w:r>
          </w:p>
        </w:tc>
      </w:tr>
      <w:tr w:rsidR="00BB4614" w14:paraId="19F7DBD4" w14:textId="77777777" w:rsidTr="00BB4614">
        <w:trPr>
          <w:jc w:val="center"/>
        </w:trPr>
        <w:tc>
          <w:tcPr>
            <w:tcW w:w="0" w:type="auto"/>
            <w:vAlign w:val="bottom"/>
          </w:tcPr>
          <w:p w14:paraId="15556911" w14:textId="77777777" w:rsidR="00BB4614" w:rsidRDefault="00BB4614" w:rsidP="00BB4614">
            <w:pPr>
              <w:jc w:val="center"/>
            </w:pPr>
            <w:r>
              <w:rPr>
                <w:rFonts w:ascii="Calibri" w:hAnsi="Calibri"/>
                <w:color w:val="000000"/>
              </w:rPr>
              <w:t>21</w:t>
            </w:r>
          </w:p>
        </w:tc>
        <w:tc>
          <w:tcPr>
            <w:tcW w:w="0" w:type="auto"/>
            <w:vAlign w:val="bottom"/>
          </w:tcPr>
          <w:p w14:paraId="08AC6EFF" w14:textId="77777777" w:rsidR="00BB4614" w:rsidRDefault="00BB4614" w:rsidP="00BB4614">
            <w:pPr>
              <w:jc w:val="right"/>
            </w:pPr>
            <w:r>
              <w:rPr>
                <w:rFonts w:ascii="Calibri" w:hAnsi="Calibri"/>
                <w:color w:val="000000"/>
              </w:rPr>
              <w:t>65.87</w:t>
            </w:r>
          </w:p>
        </w:tc>
        <w:tc>
          <w:tcPr>
            <w:tcW w:w="0" w:type="auto"/>
            <w:vAlign w:val="bottom"/>
          </w:tcPr>
          <w:p w14:paraId="5A2ADA7E" w14:textId="77777777" w:rsidR="00BB4614" w:rsidRDefault="00BB4614" w:rsidP="00BB4614">
            <w:pPr>
              <w:jc w:val="right"/>
            </w:pPr>
            <w:r>
              <w:rPr>
                <w:rFonts w:ascii="Calibri" w:hAnsi="Calibri"/>
                <w:color w:val="000000"/>
              </w:rPr>
              <w:t>0.00</w:t>
            </w:r>
          </w:p>
        </w:tc>
        <w:tc>
          <w:tcPr>
            <w:tcW w:w="0" w:type="auto"/>
            <w:vAlign w:val="bottom"/>
          </w:tcPr>
          <w:p w14:paraId="390CF3E8" w14:textId="77777777" w:rsidR="00BB4614" w:rsidRDefault="00BB4614" w:rsidP="00BB4614">
            <w:pPr>
              <w:jc w:val="right"/>
            </w:pPr>
            <w:r>
              <w:rPr>
                <w:rFonts w:ascii="Calibri" w:hAnsi="Calibri"/>
                <w:color w:val="000000"/>
              </w:rPr>
              <w:t>0.00</w:t>
            </w:r>
          </w:p>
        </w:tc>
        <w:tc>
          <w:tcPr>
            <w:tcW w:w="0" w:type="auto"/>
            <w:vAlign w:val="bottom"/>
          </w:tcPr>
          <w:p w14:paraId="40F5E6D8" w14:textId="77777777" w:rsidR="00BB4614" w:rsidRDefault="00BB4614" w:rsidP="00BB4614">
            <w:pPr>
              <w:jc w:val="right"/>
            </w:pPr>
            <w:r>
              <w:rPr>
                <w:rFonts w:ascii="Calibri" w:hAnsi="Calibri"/>
                <w:color w:val="000000"/>
              </w:rPr>
              <w:t>51.63</w:t>
            </w:r>
          </w:p>
        </w:tc>
        <w:tc>
          <w:tcPr>
            <w:tcW w:w="0" w:type="auto"/>
            <w:vAlign w:val="bottom"/>
          </w:tcPr>
          <w:p w14:paraId="34A5C4F6" w14:textId="77777777" w:rsidR="00BB4614" w:rsidRDefault="00BB4614" w:rsidP="00BB4614">
            <w:pPr>
              <w:jc w:val="right"/>
            </w:pPr>
            <w:r>
              <w:rPr>
                <w:rFonts w:ascii="Calibri" w:hAnsi="Calibri"/>
                <w:color w:val="000000"/>
              </w:rPr>
              <w:t>-5.88</w:t>
            </w:r>
          </w:p>
        </w:tc>
        <w:tc>
          <w:tcPr>
            <w:tcW w:w="0" w:type="auto"/>
            <w:vAlign w:val="bottom"/>
          </w:tcPr>
          <w:p w14:paraId="5681D8B3" w14:textId="77777777" w:rsidR="00BB4614" w:rsidRDefault="00BB4614" w:rsidP="00BB4614">
            <w:pPr>
              <w:jc w:val="right"/>
            </w:pPr>
            <w:r>
              <w:rPr>
                <w:rFonts w:ascii="Calibri" w:hAnsi="Calibri"/>
                <w:color w:val="000000"/>
              </w:rPr>
              <w:t>-1.48</w:t>
            </w:r>
          </w:p>
        </w:tc>
        <w:tc>
          <w:tcPr>
            <w:tcW w:w="0" w:type="auto"/>
            <w:vAlign w:val="bottom"/>
          </w:tcPr>
          <w:p w14:paraId="4E6321DE" w14:textId="77777777" w:rsidR="00BB4614" w:rsidRDefault="00BB4614" w:rsidP="00BB4614">
            <w:pPr>
              <w:jc w:val="right"/>
            </w:pPr>
            <w:r>
              <w:rPr>
                <w:rFonts w:ascii="Calibri" w:hAnsi="Calibri"/>
                <w:color w:val="000000"/>
              </w:rPr>
              <w:t>55.40</w:t>
            </w:r>
          </w:p>
        </w:tc>
        <w:tc>
          <w:tcPr>
            <w:tcW w:w="0" w:type="auto"/>
            <w:vAlign w:val="bottom"/>
          </w:tcPr>
          <w:p w14:paraId="4C172F7E" w14:textId="77777777" w:rsidR="00BB4614" w:rsidRDefault="00BB4614" w:rsidP="00BB4614">
            <w:pPr>
              <w:jc w:val="right"/>
            </w:pPr>
            <w:r>
              <w:rPr>
                <w:rFonts w:ascii="Calibri" w:hAnsi="Calibri"/>
                <w:color w:val="000000"/>
              </w:rPr>
              <w:t>-9.33</w:t>
            </w:r>
          </w:p>
        </w:tc>
        <w:tc>
          <w:tcPr>
            <w:tcW w:w="0" w:type="auto"/>
            <w:vAlign w:val="bottom"/>
          </w:tcPr>
          <w:p w14:paraId="3085D98E" w14:textId="77777777" w:rsidR="00BB4614" w:rsidRDefault="00BB4614" w:rsidP="00BB4614">
            <w:pPr>
              <w:jc w:val="right"/>
            </w:pPr>
            <w:r>
              <w:rPr>
                <w:rFonts w:ascii="Calibri" w:hAnsi="Calibri"/>
                <w:color w:val="000000"/>
              </w:rPr>
              <w:t>-9.57</w:t>
            </w:r>
          </w:p>
        </w:tc>
      </w:tr>
      <w:tr w:rsidR="00BB4614" w14:paraId="26BE347A" w14:textId="77777777" w:rsidTr="00BB4614">
        <w:trPr>
          <w:jc w:val="center"/>
        </w:trPr>
        <w:tc>
          <w:tcPr>
            <w:tcW w:w="0" w:type="auto"/>
            <w:vAlign w:val="bottom"/>
          </w:tcPr>
          <w:p w14:paraId="54B9132E" w14:textId="77777777" w:rsidR="00BB4614" w:rsidRDefault="00BB4614" w:rsidP="00BB4614">
            <w:pPr>
              <w:jc w:val="center"/>
            </w:pPr>
            <w:r>
              <w:rPr>
                <w:rFonts w:ascii="Calibri" w:hAnsi="Calibri"/>
                <w:color w:val="000000"/>
              </w:rPr>
              <w:t>22</w:t>
            </w:r>
          </w:p>
        </w:tc>
        <w:tc>
          <w:tcPr>
            <w:tcW w:w="0" w:type="auto"/>
            <w:vAlign w:val="bottom"/>
          </w:tcPr>
          <w:p w14:paraId="5B21AA45" w14:textId="77777777" w:rsidR="00BB4614" w:rsidRDefault="00BB4614" w:rsidP="00BB4614">
            <w:pPr>
              <w:jc w:val="right"/>
            </w:pPr>
            <w:r>
              <w:rPr>
                <w:rFonts w:ascii="Calibri" w:hAnsi="Calibri"/>
                <w:color w:val="000000"/>
              </w:rPr>
              <w:t>51.19</w:t>
            </w:r>
          </w:p>
        </w:tc>
        <w:tc>
          <w:tcPr>
            <w:tcW w:w="0" w:type="auto"/>
            <w:vAlign w:val="bottom"/>
          </w:tcPr>
          <w:p w14:paraId="358DFBBF" w14:textId="77777777" w:rsidR="00BB4614" w:rsidRDefault="00BB4614" w:rsidP="00BB4614">
            <w:pPr>
              <w:jc w:val="right"/>
            </w:pPr>
            <w:r>
              <w:rPr>
                <w:rFonts w:ascii="Calibri" w:hAnsi="Calibri"/>
                <w:color w:val="000000"/>
              </w:rPr>
              <w:t>-0.20</w:t>
            </w:r>
          </w:p>
        </w:tc>
        <w:tc>
          <w:tcPr>
            <w:tcW w:w="0" w:type="auto"/>
            <w:vAlign w:val="bottom"/>
          </w:tcPr>
          <w:p w14:paraId="22FFB0B2" w14:textId="77777777" w:rsidR="00BB4614" w:rsidRDefault="00BB4614" w:rsidP="00BB4614">
            <w:pPr>
              <w:jc w:val="right"/>
            </w:pPr>
            <w:r>
              <w:rPr>
                <w:rFonts w:ascii="Calibri" w:hAnsi="Calibri"/>
                <w:color w:val="000000"/>
              </w:rPr>
              <w:t>0.55</w:t>
            </w:r>
          </w:p>
        </w:tc>
        <w:tc>
          <w:tcPr>
            <w:tcW w:w="0" w:type="auto"/>
            <w:vAlign w:val="bottom"/>
          </w:tcPr>
          <w:p w14:paraId="462A5C21" w14:textId="77777777" w:rsidR="00BB4614" w:rsidRDefault="00BB4614" w:rsidP="00BB4614">
            <w:pPr>
              <w:jc w:val="right"/>
            </w:pPr>
            <w:r>
              <w:rPr>
                <w:rFonts w:ascii="Calibri" w:hAnsi="Calibri"/>
                <w:color w:val="000000"/>
              </w:rPr>
              <w:t>33.64</w:t>
            </w:r>
          </w:p>
        </w:tc>
        <w:tc>
          <w:tcPr>
            <w:tcW w:w="0" w:type="auto"/>
            <w:vAlign w:val="bottom"/>
          </w:tcPr>
          <w:p w14:paraId="621D320E" w14:textId="77777777" w:rsidR="00BB4614" w:rsidRDefault="00BB4614" w:rsidP="00BB4614">
            <w:pPr>
              <w:jc w:val="right"/>
            </w:pPr>
            <w:r>
              <w:rPr>
                <w:rFonts w:ascii="Calibri" w:hAnsi="Calibri"/>
                <w:color w:val="000000"/>
              </w:rPr>
              <w:t>-4.11</w:t>
            </w:r>
          </w:p>
        </w:tc>
        <w:tc>
          <w:tcPr>
            <w:tcW w:w="0" w:type="auto"/>
            <w:vAlign w:val="bottom"/>
          </w:tcPr>
          <w:p w14:paraId="15163BA6" w14:textId="77777777" w:rsidR="00BB4614" w:rsidRDefault="00BB4614" w:rsidP="00BB4614">
            <w:pPr>
              <w:jc w:val="right"/>
            </w:pPr>
            <w:r>
              <w:rPr>
                <w:rFonts w:ascii="Calibri" w:hAnsi="Calibri"/>
                <w:color w:val="000000"/>
              </w:rPr>
              <w:t>-1.08</w:t>
            </w:r>
          </w:p>
        </w:tc>
        <w:tc>
          <w:tcPr>
            <w:tcW w:w="0" w:type="auto"/>
            <w:vAlign w:val="bottom"/>
          </w:tcPr>
          <w:p w14:paraId="10FB0CC0" w14:textId="77777777" w:rsidR="00BB4614" w:rsidRDefault="00BB4614" w:rsidP="00BB4614">
            <w:pPr>
              <w:jc w:val="right"/>
            </w:pPr>
            <w:r>
              <w:rPr>
                <w:rFonts w:ascii="Calibri" w:hAnsi="Calibri"/>
                <w:color w:val="000000"/>
              </w:rPr>
              <w:t>44.12</w:t>
            </w:r>
          </w:p>
        </w:tc>
        <w:tc>
          <w:tcPr>
            <w:tcW w:w="0" w:type="auto"/>
            <w:vAlign w:val="bottom"/>
          </w:tcPr>
          <w:p w14:paraId="0A24D322" w14:textId="77777777" w:rsidR="00BB4614" w:rsidRDefault="00BB4614" w:rsidP="00BB4614">
            <w:pPr>
              <w:jc w:val="right"/>
            </w:pPr>
            <w:r>
              <w:rPr>
                <w:rFonts w:ascii="Calibri" w:hAnsi="Calibri"/>
                <w:color w:val="000000"/>
              </w:rPr>
              <w:t>-7.36</w:t>
            </w:r>
          </w:p>
        </w:tc>
        <w:tc>
          <w:tcPr>
            <w:tcW w:w="0" w:type="auto"/>
            <w:vAlign w:val="bottom"/>
          </w:tcPr>
          <w:p w14:paraId="41C4675D" w14:textId="77777777" w:rsidR="00BB4614" w:rsidRDefault="00BB4614" w:rsidP="00BB4614">
            <w:pPr>
              <w:jc w:val="right"/>
            </w:pPr>
            <w:r>
              <w:rPr>
                <w:rFonts w:ascii="Calibri" w:hAnsi="Calibri"/>
                <w:color w:val="000000"/>
              </w:rPr>
              <w:t>-7.24</w:t>
            </w:r>
          </w:p>
        </w:tc>
      </w:tr>
      <w:tr w:rsidR="00BB4614" w14:paraId="711B2BD7" w14:textId="77777777" w:rsidTr="00BB4614">
        <w:trPr>
          <w:jc w:val="center"/>
        </w:trPr>
        <w:tc>
          <w:tcPr>
            <w:tcW w:w="0" w:type="auto"/>
            <w:vAlign w:val="bottom"/>
          </w:tcPr>
          <w:p w14:paraId="69EFF00E" w14:textId="77777777" w:rsidR="00BB4614" w:rsidRDefault="00BB4614" w:rsidP="00BB4614">
            <w:pPr>
              <w:jc w:val="center"/>
            </w:pPr>
            <w:r>
              <w:rPr>
                <w:rFonts w:ascii="Calibri" w:hAnsi="Calibri"/>
                <w:color w:val="000000"/>
              </w:rPr>
              <w:t>23</w:t>
            </w:r>
          </w:p>
        </w:tc>
        <w:tc>
          <w:tcPr>
            <w:tcW w:w="0" w:type="auto"/>
            <w:vAlign w:val="bottom"/>
          </w:tcPr>
          <w:p w14:paraId="34D92AB8" w14:textId="77777777" w:rsidR="00BB4614" w:rsidRDefault="00BB4614" w:rsidP="00BB4614">
            <w:pPr>
              <w:jc w:val="right"/>
            </w:pPr>
            <w:r>
              <w:rPr>
                <w:rFonts w:ascii="Calibri" w:hAnsi="Calibri"/>
                <w:color w:val="000000"/>
              </w:rPr>
              <w:t>36.15</w:t>
            </w:r>
          </w:p>
        </w:tc>
        <w:tc>
          <w:tcPr>
            <w:tcW w:w="0" w:type="auto"/>
            <w:vAlign w:val="bottom"/>
          </w:tcPr>
          <w:p w14:paraId="0A48A253" w14:textId="77777777" w:rsidR="00BB4614" w:rsidRDefault="00BB4614" w:rsidP="00BB4614">
            <w:pPr>
              <w:jc w:val="right"/>
            </w:pPr>
            <w:r>
              <w:rPr>
                <w:rFonts w:ascii="Calibri" w:hAnsi="Calibri"/>
                <w:color w:val="000000"/>
              </w:rPr>
              <w:t>0.00</w:t>
            </w:r>
          </w:p>
        </w:tc>
        <w:tc>
          <w:tcPr>
            <w:tcW w:w="0" w:type="auto"/>
            <w:vAlign w:val="bottom"/>
          </w:tcPr>
          <w:p w14:paraId="1F87F696" w14:textId="77777777" w:rsidR="00BB4614" w:rsidRDefault="00BB4614" w:rsidP="00BB4614">
            <w:pPr>
              <w:jc w:val="right"/>
            </w:pPr>
            <w:r>
              <w:rPr>
                <w:rFonts w:ascii="Calibri" w:hAnsi="Calibri"/>
                <w:color w:val="000000"/>
              </w:rPr>
              <w:t>0.00</w:t>
            </w:r>
          </w:p>
        </w:tc>
        <w:tc>
          <w:tcPr>
            <w:tcW w:w="0" w:type="auto"/>
            <w:vAlign w:val="bottom"/>
          </w:tcPr>
          <w:p w14:paraId="3E0BA751" w14:textId="77777777" w:rsidR="00BB4614" w:rsidRDefault="00BB4614" w:rsidP="00BB4614">
            <w:pPr>
              <w:jc w:val="right"/>
            </w:pPr>
            <w:r>
              <w:rPr>
                <w:rFonts w:ascii="Calibri" w:hAnsi="Calibri"/>
                <w:color w:val="000000"/>
              </w:rPr>
              <w:t>19.69</w:t>
            </w:r>
          </w:p>
        </w:tc>
        <w:tc>
          <w:tcPr>
            <w:tcW w:w="0" w:type="auto"/>
            <w:vAlign w:val="bottom"/>
          </w:tcPr>
          <w:p w14:paraId="601EAB8F" w14:textId="77777777" w:rsidR="00BB4614" w:rsidRDefault="00BB4614" w:rsidP="00BB4614">
            <w:pPr>
              <w:jc w:val="right"/>
            </w:pPr>
            <w:r>
              <w:rPr>
                <w:rFonts w:ascii="Calibri" w:hAnsi="Calibri"/>
                <w:color w:val="000000"/>
              </w:rPr>
              <w:t>-3.17</w:t>
            </w:r>
          </w:p>
        </w:tc>
        <w:tc>
          <w:tcPr>
            <w:tcW w:w="0" w:type="auto"/>
            <w:vAlign w:val="bottom"/>
          </w:tcPr>
          <w:p w14:paraId="13A884B0" w14:textId="77777777" w:rsidR="00BB4614" w:rsidRDefault="00BB4614" w:rsidP="00BB4614">
            <w:pPr>
              <w:jc w:val="right"/>
            </w:pPr>
            <w:r>
              <w:rPr>
                <w:rFonts w:ascii="Calibri" w:hAnsi="Calibri"/>
                <w:color w:val="000000"/>
              </w:rPr>
              <w:t>-0.93</w:t>
            </w:r>
          </w:p>
        </w:tc>
        <w:tc>
          <w:tcPr>
            <w:tcW w:w="0" w:type="auto"/>
            <w:vAlign w:val="bottom"/>
          </w:tcPr>
          <w:p w14:paraId="42F71174" w14:textId="77777777" w:rsidR="00BB4614" w:rsidRDefault="00BB4614" w:rsidP="00BB4614">
            <w:pPr>
              <w:jc w:val="right"/>
            </w:pPr>
            <w:r>
              <w:rPr>
                <w:rFonts w:ascii="Calibri" w:hAnsi="Calibri"/>
                <w:color w:val="000000"/>
              </w:rPr>
              <w:t>47.51</w:t>
            </w:r>
          </w:p>
        </w:tc>
        <w:tc>
          <w:tcPr>
            <w:tcW w:w="0" w:type="auto"/>
            <w:vAlign w:val="bottom"/>
          </w:tcPr>
          <w:p w14:paraId="1B656DDA" w14:textId="77777777" w:rsidR="00BB4614" w:rsidRDefault="00BB4614" w:rsidP="00BB4614">
            <w:pPr>
              <w:jc w:val="right"/>
            </w:pPr>
            <w:r>
              <w:rPr>
                <w:rFonts w:ascii="Calibri" w:hAnsi="Calibri"/>
                <w:color w:val="000000"/>
              </w:rPr>
              <w:t>-7.84</w:t>
            </w:r>
          </w:p>
        </w:tc>
        <w:tc>
          <w:tcPr>
            <w:tcW w:w="0" w:type="auto"/>
            <w:vAlign w:val="bottom"/>
          </w:tcPr>
          <w:p w14:paraId="1D340E74" w14:textId="77777777" w:rsidR="00BB4614" w:rsidRDefault="00BB4614" w:rsidP="00BB4614">
            <w:pPr>
              <w:jc w:val="right"/>
            </w:pPr>
            <w:r>
              <w:rPr>
                <w:rFonts w:ascii="Calibri" w:hAnsi="Calibri"/>
                <w:color w:val="000000"/>
              </w:rPr>
              <w:t>-8.85</w:t>
            </w:r>
          </w:p>
        </w:tc>
      </w:tr>
      <w:tr w:rsidR="00BB4614" w14:paraId="2C3B7B9E" w14:textId="77777777" w:rsidTr="00BB4614">
        <w:trPr>
          <w:jc w:val="center"/>
        </w:trPr>
        <w:tc>
          <w:tcPr>
            <w:tcW w:w="0" w:type="auto"/>
            <w:vAlign w:val="bottom"/>
          </w:tcPr>
          <w:p w14:paraId="3A6DBDAF" w14:textId="77777777" w:rsidR="00BB4614" w:rsidRDefault="00BB4614" w:rsidP="00BB4614">
            <w:pPr>
              <w:jc w:val="center"/>
            </w:pPr>
            <w:r>
              <w:rPr>
                <w:rFonts w:ascii="Calibri" w:hAnsi="Calibri"/>
                <w:color w:val="000000"/>
              </w:rPr>
              <w:t>24</w:t>
            </w:r>
          </w:p>
        </w:tc>
        <w:tc>
          <w:tcPr>
            <w:tcW w:w="0" w:type="auto"/>
            <w:vAlign w:val="bottom"/>
          </w:tcPr>
          <w:p w14:paraId="1F12AFAE" w14:textId="77777777" w:rsidR="00BB4614" w:rsidRDefault="00BB4614" w:rsidP="00BB4614">
            <w:pPr>
              <w:jc w:val="right"/>
            </w:pPr>
            <w:r>
              <w:rPr>
                <w:rFonts w:ascii="Calibri" w:hAnsi="Calibri"/>
                <w:color w:val="000000"/>
              </w:rPr>
              <w:t>21.70</w:t>
            </w:r>
          </w:p>
        </w:tc>
        <w:tc>
          <w:tcPr>
            <w:tcW w:w="0" w:type="auto"/>
            <w:vAlign w:val="bottom"/>
          </w:tcPr>
          <w:p w14:paraId="2AEA562B" w14:textId="77777777" w:rsidR="00BB4614" w:rsidRDefault="00BB4614" w:rsidP="00BB4614">
            <w:pPr>
              <w:jc w:val="right"/>
            </w:pPr>
            <w:r>
              <w:rPr>
                <w:rFonts w:ascii="Calibri" w:hAnsi="Calibri"/>
                <w:color w:val="000000"/>
              </w:rPr>
              <w:t>0.00</w:t>
            </w:r>
          </w:p>
        </w:tc>
        <w:tc>
          <w:tcPr>
            <w:tcW w:w="0" w:type="auto"/>
            <w:vAlign w:val="bottom"/>
          </w:tcPr>
          <w:p w14:paraId="7AF86CAF" w14:textId="77777777" w:rsidR="00BB4614" w:rsidRDefault="00BB4614" w:rsidP="00BB4614">
            <w:pPr>
              <w:jc w:val="right"/>
            </w:pPr>
            <w:r>
              <w:rPr>
                <w:rFonts w:ascii="Calibri" w:hAnsi="Calibri"/>
                <w:color w:val="000000"/>
              </w:rPr>
              <w:t>0.00</w:t>
            </w:r>
          </w:p>
        </w:tc>
        <w:tc>
          <w:tcPr>
            <w:tcW w:w="0" w:type="auto"/>
            <w:vAlign w:val="bottom"/>
          </w:tcPr>
          <w:p w14:paraId="276E7734" w14:textId="77777777" w:rsidR="00BB4614" w:rsidRDefault="00BB4614" w:rsidP="00BB4614">
            <w:pPr>
              <w:jc w:val="right"/>
            </w:pPr>
            <w:r>
              <w:rPr>
                <w:rFonts w:ascii="Calibri" w:hAnsi="Calibri"/>
                <w:color w:val="000000"/>
              </w:rPr>
              <w:t>6.76</w:t>
            </w:r>
          </w:p>
        </w:tc>
        <w:tc>
          <w:tcPr>
            <w:tcW w:w="0" w:type="auto"/>
            <w:vAlign w:val="bottom"/>
          </w:tcPr>
          <w:p w14:paraId="53DFC282" w14:textId="77777777" w:rsidR="00BB4614" w:rsidRDefault="00BB4614" w:rsidP="00BB4614">
            <w:pPr>
              <w:jc w:val="right"/>
            </w:pPr>
            <w:r>
              <w:rPr>
                <w:rFonts w:ascii="Calibri" w:hAnsi="Calibri"/>
                <w:color w:val="000000"/>
              </w:rPr>
              <w:t>-1.02</w:t>
            </w:r>
          </w:p>
        </w:tc>
        <w:tc>
          <w:tcPr>
            <w:tcW w:w="0" w:type="auto"/>
            <w:vAlign w:val="bottom"/>
          </w:tcPr>
          <w:p w14:paraId="4A35CD0B" w14:textId="77777777" w:rsidR="00BB4614" w:rsidRDefault="00BB4614" w:rsidP="00BB4614">
            <w:pPr>
              <w:jc w:val="right"/>
            </w:pPr>
            <w:r>
              <w:rPr>
                <w:rFonts w:ascii="Calibri" w:hAnsi="Calibri"/>
                <w:color w:val="000000"/>
              </w:rPr>
              <w:t>-0.06</w:t>
            </w:r>
          </w:p>
        </w:tc>
        <w:tc>
          <w:tcPr>
            <w:tcW w:w="0" w:type="auto"/>
            <w:vAlign w:val="bottom"/>
          </w:tcPr>
          <w:p w14:paraId="0D07F458" w14:textId="77777777" w:rsidR="00BB4614" w:rsidRDefault="00BB4614" w:rsidP="00BB4614">
            <w:pPr>
              <w:jc w:val="right"/>
            </w:pPr>
            <w:r>
              <w:rPr>
                <w:rFonts w:ascii="Calibri" w:hAnsi="Calibri"/>
                <w:color w:val="000000"/>
              </w:rPr>
              <w:t>27.95</w:t>
            </w:r>
          </w:p>
        </w:tc>
        <w:tc>
          <w:tcPr>
            <w:tcW w:w="0" w:type="auto"/>
            <w:vAlign w:val="bottom"/>
          </w:tcPr>
          <w:p w14:paraId="0535832D" w14:textId="77777777" w:rsidR="00BB4614" w:rsidRDefault="00BB4614" w:rsidP="00BB4614">
            <w:pPr>
              <w:jc w:val="right"/>
            </w:pPr>
            <w:r>
              <w:rPr>
                <w:rFonts w:ascii="Calibri" w:hAnsi="Calibri"/>
                <w:color w:val="000000"/>
              </w:rPr>
              <w:t>-5.08</w:t>
            </w:r>
          </w:p>
        </w:tc>
        <w:tc>
          <w:tcPr>
            <w:tcW w:w="0" w:type="auto"/>
            <w:vAlign w:val="bottom"/>
          </w:tcPr>
          <w:p w14:paraId="70F61974" w14:textId="77777777" w:rsidR="00BB4614" w:rsidRDefault="00BB4614" w:rsidP="00BB4614">
            <w:pPr>
              <w:jc w:val="right"/>
            </w:pPr>
            <w:r>
              <w:rPr>
                <w:rFonts w:ascii="Calibri" w:hAnsi="Calibri"/>
                <w:color w:val="000000"/>
              </w:rPr>
              <w:t>-5.45</w:t>
            </w:r>
          </w:p>
        </w:tc>
      </w:tr>
    </w:tbl>
    <w:p w14:paraId="37FA130C" w14:textId="77777777" w:rsidR="00BB4614" w:rsidRDefault="00BB4614" w:rsidP="00F007A3"/>
    <w:p w14:paraId="14A4B6CA" w14:textId="77777777" w:rsidR="00C5289F" w:rsidRDefault="00C5289F" w:rsidP="00F007A3">
      <w:commentRangeStart w:id="5"/>
      <w:commentRangeStart w:id="6"/>
      <w:r>
        <w:rPr>
          <w:noProof/>
        </w:rPr>
        <w:lastRenderedPageBreak/>
        <w:drawing>
          <wp:inline distT="0" distB="0" distL="0" distR="0" wp14:anchorId="3DEEDB61" wp14:editId="0F62E45E">
            <wp:extent cx="5943600" cy="491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commentRangeEnd w:id="5"/>
      <w:r w:rsidR="00935157">
        <w:rPr>
          <w:rStyle w:val="CommentReference"/>
        </w:rPr>
        <w:commentReference w:id="5"/>
      </w:r>
      <w:commentRangeEnd w:id="6"/>
      <w:r w:rsidR="00BB4614">
        <w:rPr>
          <w:rStyle w:val="CommentReference"/>
        </w:rPr>
        <w:commentReference w:id="6"/>
      </w:r>
    </w:p>
    <w:p w14:paraId="0E05331C" w14:textId="77777777" w:rsidR="00C5289F" w:rsidRPr="00F007A3" w:rsidRDefault="00C5289F" w:rsidP="00F007A3">
      <w:pPr>
        <w:pStyle w:val="Caption"/>
      </w:pPr>
      <w:bookmarkStart w:id="7" w:name="_Ref531909154"/>
      <w:r w:rsidRPr="00F007A3">
        <w:t xml:space="preserve">Figure </w:t>
      </w:r>
      <w:r w:rsidR="00C979FE">
        <w:fldChar w:fldCharType="begin"/>
      </w:r>
      <w:r w:rsidR="00C979FE">
        <w:instrText xml:space="preserve"> SEQ Figure \* ARABIC </w:instrText>
      </w:r>
      <w:r w:rsidR="00C979FE">
        <w:fldChar w:fldCharType="separate"/>
      </w:r>
      <w:r w:rsidR="00D30C3D">
        <w:rPr>
          <w:noProof/>
        </w:rPr>
        <w:t>2</w:t>
      </w:r>
      <w:r w:rsidR="00C979FE">
        <w:rPr>
          <w:noProof/>
        </w:rPr>
        <w:fldChar w:fldCharType="end"/>
      </w:r>
      <w:bookmarkEnd w:id="7"/>
      <w:r w:rsidRPr="00F007A3">
        <w:t xml:space="preserve">: The 3D (top) and 2D views of the color transformation in the capsule (left) and flexible endoscopes. The circles are the truth colors and the squares are the reproduced colors. Each vector pointing from the circle to the square indicates the color difference. </w:t>
      </w:r>
    </w:p>
    <w:p w14:paraId="788676D6" w14:textId="77777777" w:rsidR="00FB0319" w:rsidRDefault="00FB0319" w:rsidP="00F007A3">
      <w:pPr>
        <w:pStyle w:val="Heading2"/>
      </w:pPr>
    </w:p>
    <w:p w14:paraId="5989DC63" w14:textId="77777777" w:rsidR="00C5289F" w:rsidRDefault="00C5289F" w:rsidP="00F007A3"/>
    <w:p w14:paraId="18D8AA7E" w14:textId="77777777" w:rsidR="00C5289F" w:rsidRDefault="00C5289F" w:rsidP="00F007A3">
      <w:r>
        <w:rPr>
          <w:noProof/>
        </w:rPr>
        <w:drawing>
          <wp:inline distT="0" distB="0" distL="0" distR="0" wp14:anchorId="00E68FF1" wp14:editId="282CD004">
            <wp:extent cx="6174740" cy="1894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4">
                      <a:extLst>
                        <a:ext uri="{28A0092B-C50C-407E-A947-70E740481C1C}">
                          <a14:useLocalDpi xmlns:a14="http://schemas.microsoft.com/office/drawing/2010/main" val="0"/>
                        </a:ext>
                      </a:extLst>
                    </a:blip>
                    <a:srcRect l="8654" t="14813" r="8814" b="7175"/>
                    <a:stretch/>
                  </pic:blipFill>
                  <pic:spPr bwMode="auto">
                    <a:xfrm>
                      <a:off x="0" y="0"/>
                      <a:ext cx="6172934" cy="1893832"/>
                    </a:xfrm>
                    <a:prstGeom prst="rect">
                      <a:avLst/>
                    </a:prstGeom>
                    <a:ln>
                      <a:noFill/>
                    </a:ln>
                    <a:extLst>
                      <a:ext uri="{53640926-AAD7-44D8-BBD7-CCE9431645EC}">
                        <a14:shadowObscured xmlns:a14="http://schemas.microsoft.com/office/drawing/2010/main"/>
                      </a:ext>
                    </a:extLst>
                  </pic:spPr>
                </pic:pic>
              </a:graphicData>
            </a:graphic>
          </wp:inline>
        </w:drawing>
      </w:r>
    </w:p>
    <w:p w14:paraId="4B116629" w14:textId="77777777" w:rsidR="00C5289F" w:rsidRDefault="00C5289F" w:rsidP="00F007A3">
      <w:pPr>
        <w:pStyle w:val="Caption"/>
      </w:pPr>
      <w:bookmarkStart w:id="8" w:name="_Ref531909801"/>
      <w:r>
        <w:lastRenderedPageBreak/>
        <w:t xml:space="preserve">Figure </w:t>
      </w:r>
      <w:r w:rsidR="00C979FE">
        <w:fldChar w:fldCharType="begin"/>
      </w:r>
      <w:r w:rsidR="00C979FE">
        <w:instrText xml:space="preserve"> SEQ Figure \* ARABIC </w:instrText>
      </w:r>
      <w:r w:rsidR="00C979FE">
        <w:fldChar w:fldCharType="separate"/>
      </w:r>
      <w:r w:rsidR="00D30C3D">
        <w:rPr>
          <w:noProof/>
        </w:rPr>
        <w:t>3</w:t>
      </w:r>
      <w:r w:rsidR="00C979FE">
        <w:rPr>
          <w:noProof/>
        </w:rPr>
        <w:fldChar w:fldCharType="end"/>
      </w:r>
      <w:bookmarkEnd w:id="8"/>
      <w:r w:rsidR="00526A06">
        <w:t>: Comparison of color contrast enhancement for the capsule and flexible endoscopes.</w:t>
      </w:r>
    </w:p>
    <w:p w14:paraId="75890A2F" w14:textId="77777777" w:rsidR="00CD1B90" w:rsidRDefault="00CD1B90" w:rsidP="00F007A3"/>
    <w:p w14:paraId="25589E5E" w14:textId="17D3E8E6" w:rsidR="00CA511F" w:rsidRDefault="00CD1B90" w:rsidP="00F007A3">
      <w:r>
        <w:t xml:space="preserve">The color contrast results are shown in </w:t>
      </w:r>
      <w:r>
        <w:fldChar w:fldCharType="begin"/>
      </w:r>
      <w:r>
        <w:instrText xml:space="preserve"> REF _Ref531909801 \h </w:instrText>
      </w:r>
      <w:r>
        <w:fldChar w:fldCharType="separate"/>
      </w:r>
      <w:r w:rsidR="00D30C3D">
        <w:t xml:space="preserve">Figure </w:t>
      </w:r>
      <w:r w:rsidR="00D30C3D">
        <w:rPr>
          <w:noProof/>
        </w:rPr>
        <w:t>3</w:t>
      </w:r>
      <w:r>
        <w:fldChar w:fldCharType="end"/>
      </w:r>
      <w:r>
        <w:t>.</w:t>
      </w:r>
      <w:r w:rsidR="00526A06">
        <w:t xml:space="preserve"> The relationship </w:t>
      </w:r>
      <w:r w:rsidR="00D30C3D">
        <w:t xml:space="preserve">between </w:t>
      </w:r>
      <w:r w:rsidR="00526A06">
        <w:t xml:space="preserve">the reproduced color </w:t>
      </w:r>
      <w:r w:rsidR="00D30C3D">
        <w:t>and</w:t>
      </w:r>
      <w:r w:rsidR="00526A06">
        <w:t xml:space="preserve"> the truth is shown on left. </w:t>
      </w:r>
      <w:r w:rsidR="00DC57A6">
        <w:t xml:space="preserve">The </w:t>
      </w:r>
      <w:r w:rsidR="00CD0811">
        <w:t>mean</w:t>
      </w:r>
      <w:r w:rsidR="00DC57A6">
        <w:t xml:space="preserve"> CCE is 0.80 for the capsule endoscope and 0.76 for the flexible endoscope. </w:t>
      </w:r>
      <w:r w:rsidR="00526A06">
        <w:t xml:space="preserve">The capsule endoscope generated slightly higher color contrast than the flexible endoscope, but both devices generated smaller color </w:t>
      </w:r>
      <w:r w:rsidR="00CD0811">
        <w:t>contrast</w:t>
      </w:r>
      <w:r w:rsidR="00526A06">
        <w:t xml:space="preserve"> than the truth overall.  </w:t>
      </w:r>
      <w:r w:rsidR="00CA511F">
        <w:t>Nevertheless, the result suggested that the color performance of the capsule endoscope was superior</w:t>
      </w:r>
      <w:r w:rsidR="005663BA">
        <w:t xml:space="preserve">, </w:t>
      </w:r>
      <w:commentRangeStart w:id="9"/>
      <w:r w:rsidR="005663BA">
        <w:t>which is sufficient for establishing the color performance equivalence if the capsule endoscope were a new device seeking for clearance and the flexible endoscope were the predicate device</w:t>
      </w:r>
      <w:r w:rsidR="00CA511F">
        <w:t>.</w:t>
      </w:r>
      <w:commentRangeEnd w:id="9"/>
      <w:r w:rsidR="005663BA">
        <w:rPr>
          <w:rStyle w:val="CommentReference"/>
        </w:rPr>
        <w:commentReference w:id="9"/>
      </w:r>
      <w:r w:rsidR="00CA511F">
        <w:t xml:space="preserve"> </w:t>
      </w:r>
      <w:r w:rsidR="00526A06">
        <w:t>The CCE values of the capsule endoscope are shown in the center plot as a heat map corresponding to color pairs</w:t>
      </w:r>
      <w:r w:rsidR="005663BA">
        <w:t xml:space="preserve"> to understand the patch dependency</w:t>
      </w:r>
      <w:r w:rsidR="00526A06">
        <w:t>.</w:t>
      </w:r>
      <w:r w:rsidR="00CA511F">
        <w:t xml:space="preserve"> For example, the highest color contrast (shown in yellow) was generated by the capsule endoscope between the</w:t>
      </w:r>
      <w:r w:rsidR="00CD0811">
        <w:t xml:space="preserve"> fourth</w:t>
      </w:r>
      <w:r w:rsidR="00CA511F">
        <w:t xml:space="preserve"> and 14-th patches. </w:t>
      </w:r>
      <w:commentRangeStart w:id="10"/>
      <w:r w:rsidR="00CA511F">
        <w:t xml:space="preserve">Similarly </w:t>
      </w:r>
      <w:commentRangeEnd w:id="10"/>
      <w:r w:rsidR="00935157">
        <w:rPr>
          <w:rStyle w:val="CommentReference"/>
        </w:rPr>
        <w:commentReference w:id="10"/>
      </w:r>
      <w:r w:rsidR="00CA511F">
        <w:t>on the right plot, the highest color contrast was between the 12-th and 16-th patches for the flexible endoscope.</w:t>
      </w:r>
    </w:p>
    <w:p w14:paraId="53C04833" w14:textId="77777777" w:rsidR="0091343D" w:rsidRDefault="0028029E" w:rsidP="00F007A3">
      <w:pPr>
        <w:pStyle w:val="Heading2"/>
      </w:pPr>
      <w:r>
        <w:t>Discussion</w:t>
      </w:r>
    </w:p>
    <w:p w14:paraId="129EB462" w14:textId="77777777" w:rsidR="00963761" w:rsidRDefault="007F06FE" w:rsidP="00F007A3">
      <w:r>
        <w:t>In the proposed methods, the device is presumed to have a fixed, global color transformation.</w:t>
      </w:r>
      <w:r w:rsidR="00963761">
        <w:t xml:space="preserve"> S</w:t>
      </w:r>
      <w:r>
        <w:t xml:space="preserve">ome devices may apply local color enhancement to some features (e.g., edges) or </w:t>
      </w:r>
      <w:r w:rsidR="00963761">
        <w:t xml:space="preserve">use </w:t>
      </w:r>
      <w:r>
        <w:t>different color transformation depending on the image content. In th</w:t>
      </w:r>
      <w:r w:rsidR="00D30C3D">
        <w:t>ose</w:t>
      </w:r>
      <w:r>
        <w:t xml:space="preserve"> case</w:t>
      </w:r>
      <w:r w:rsidR="00D30C3D">
        <w:t>s</w:t>
      </w:r>
      <w:r>
        <w:t xml:space="preserve">, </w:t>
      </w:r>
      <w:r w:rsidR="00963761">
        <w:t>the color performance cannot be characterized by regular methods</w:t>
      </w:r>
      <w:r w:rsidR="00EA1816">
        <w:t xml:space="preserve">. It </w:t>
      </w:r>
      <w:r w:rsidR="00963761">
        <w:t>relies on the manufacturer to provide custom test methods to cope with the proprietary color enhancement algorithms.</w:t>
      </w:r>
    </w:p>
    <w:p w14:paraId="6D7ABDA2" w14:textId="77777777" w:rsidR="0091343D" w:rsidRDefault="0091343D" w:rsidP="00F007A3">
      <w:pPr>
        <w:pStyle w:val="Heading1"/>
      </w:pPr>
      <w:r>
        <w:t>Limitations</w:t>
      </w:r>
    </w:p>
    <w:p w14:paraId="4B074571" w14:textId="6A5BFFF6" w:rsidR="000F7875" w:rsidRPr="000F7875" w:rsidRDefault="00842DAD" w:rsidP="00D627E6">
      <w:commentRangeStart w:id="11"/>
      <w:r w:rsidRPr="005663BA">
        <w:t>The proposed method evaluates only one frame of the video</w:t>
      </w:r>
      <w:r w:rsidR="00CB3139" w:rsidRPr="005663BA">
        <w:t xml:space="preserve"> stream</w:t>
      </w:r>
      <w:r w:rsidRPr="005663BA">
        <w:t xml:space="preserve">, so the test result may not </w:t>
      </w:r>
      <w:r w:rsidR="00E34D0E" w:rsidRPr="005663BA">
        <w:t>wholly</w:t>
      </w:r>
      <w:r w:rsidRPr="005663BA">
        <w:t xml:space="preserve"> reflect the real-world performance of the endoscopy device</w:t>
      </w:r>
      <w:r w:rsidR="00303349" w:rsidRPr="005663BA">
        <w:t xml:space="preserve"> if the device does not perform deterministically</w:t>
      </w:r>
      <w:r w:rsidRPr="005663BA">
        <w:t xml:space="preserve">. </w:t>
      </w:r>
      <w:commentRangeEnd w:id="11"/>
      <w:r w:rsidR="00935157">
        <w:rPr>
          <w:rStyle w:val="CommentReference"/>
        </w:rPr>
        <w:commentReference w:id="11"/>
      </w:r>
    </w:p>
    <w:p w14:paraId="2F1D9B16" w14:textId="2C1EE0D5" w:rsidR="00EA18F6" w:rsidRDefault="00182006" w:rsidP="005663BA">
      <w:r>
        <w:t>A</w:t>
      </w:r>
      <w:r w:rsidR="00D627E6">
        <w:t xml:space="preserve"> commonly available </w:t>
      </w:r>
      <w:r w:rsidR="00842DAD" w:rsidRPr="005663BA">
        <w:t xml:space="preserve">standard color target may </w:t>
      </w:r>
      <w:r>
        <w:t xml:space="preserve">match the human organs </w:t>
      </w:r>
      <w:proofErr w:type="spellStart"/>
      <w:r>
        <w:t>colorimetrically</w:t>
      </w:r>
      <w:proofErr w:type="spellEnd"/>
      <w:r>
        <w:t xml:space="preserve"> but not spectrally, which </w:t>
      </w:r>
      <w:r w:rsidR="00EE4B9A">
        <w:t xml:space="preserve">may weaken the predication power of the proposed methods depending on the spectral characteristics of the light source and the sensor. </w:t>
      </w:r>
      <w:r w:rsidR="00EA18F6">
        <w:t>This problem can be avoided by using custom-made targets spectrally matching specific organs.</w:t>
      </w:r>
    </w:p>
    <w:p w14:paraId="67BE25BC" w14:textId="52480E00" w:rsidR="00515959" w:rsidRPr="005663BA" w:rsidRDefault="001304CF" w:rsidP="005663BA">
      <w:r>
        <w:t>Since t</w:t>
      </w:r>
      <w:commentRangeStart w:id="12"/>
      <w:r w:rsidR="00670EE4" w:rsidRPr="005663BA">
        <w:t>he s</w:t>
      </w:r>
      <w:r w:rsidR="00E529E4" w:rsidRPr="005663BA">
        <w:t xml:space="preserve">election of </w:t>
      </w:r>
      <w:r w:rsidR="00670EE4" w:rsidRPr="005663BA">
        <w:t xml:space="preserve">the </w:t>
      </w:r>
      <w:r w:rsidR="00E529E4" w:rsidRPr="005663BA">
        <w:t xml:space="preserve">color patches </w:t>
      </w:r>
      <w:r>
        <w:t xml:space="preserve">can </w:t>
      </w:r>
      <w:r w:rsidR="00E529E4" w:rsidRPr="005663BA">
        <w:t xml:space="preserve">bias </w:t>
      </w:r>
      <w:r w:rsidR="00670EE4" w:rsidRPr="005663BA">
        <w:t xml:space="preserve">the test </w:t>
      </w:r>
      <w:r w:rsidR="00E529E4" w:rsidRPr="005663BA">
        <w:t>results</w:t>
      </w:r>
      <w:r>
        <w:t xml:space="preserve">, all color patches </w:t>
      </w:r>
      <w:r w:rsidR="00CB3CE1">
        <w:t xml:space="preserve">on the selected target </w:t>
      </w:r>
      <w:r>
        <w:t xml:space="preserve">should be included in the </w:t>
      </w:r>
      <w:bookmarkStart w:id="13" w:name="_GoBack"/>
      <w:bookmarkEnd w:id="13"/>
      <w:r>
        <w:t>protocol before conducting the test</w:t>
      </w:r>
      <w:r w:rsidR="00670EE4" w:rsidRPr="005663BA">
        <w:t>.</w:t>
      </w:r>
      <w:commentRangeEnd w:id="12"/>
      <w:r w:rsidR="00935157">
        <w:rPr>
          <w:rStyle w:val="CommentReference"/>
        </w:rPr>
        <w:commentReference w:id="12"/>
      </w:r>
      <w:r>
        <w:t xml:space="preserve"> </w:t>
      </w:r>
      <w:r w:rsidR="00482139">
        <w:t>Justification is required when only a subset of the color patches is measured or analyzed.</w:t>
      </w:r>
      <w:r>
        <w:t xml:space="preserve"> </w:t>
      </w:r>
    </w:p>
    <w:p w14:paraId="04BA91BD" w14:textId="77777777" w:rsidR="0091343D" w:rsidRDefault="00C23218" w:rsidP="00F007A3">
      <w:pPr>
        <w:pStyle w:val="Heading1"/>
      </w:pPr>
      <w:r>
        <w:t>Declarations</w:t>
      </w:r>
    </w:p>
    <w:p w14:paraId="0475BD7B" w14:textId="77777777" w:rsidR="0028029E" w:rsidRDefault="0091343D" w:rsidP="00F007A3">
      <w:pPr>
        <w:pStyle w:val="Heading2"/>
      </w:pPr>
      <w:r>
        <w:t xml:space="preserve">Ethics approval and consent to participate </w:t>
      </w:r>
    </w:p>
    <w:p w14:paraId="33F2C58A" w14:textId="77777777" w:rsidR="0028029E" w:rsidRPr="0028029E" w:rsidRDefault="0028029E" w:rsidP="00F007A3">
      <w:r>
        <w:t>Not applicable.</w:t>
      </w:r>
    </w:p>
    <w:p w14:paraId="03911F45" w14:textId="77777777" w:rsidR="0028029E" w:rsidRDefault="0091343D" w:rsidP="00F007A3">
      <w:pPr>
        <w:pStyle w:val="Heading2"/>
      </w:pPr>
      <w:r>
        <w:t>Consent for publication</w:t>
      </w:r>
    </w:p>
    <w:p w14:paraId="71694F43" w14:textId="77777777" w:rsidR="0028029E" w:rsidRPr="0028029E" w:rsidRDefault="0028029E" w:rsidP="00F007A3">
      <w:r>
        <w:t>Not applicable.</w:t>
      </w:r>
      <w:r w:rsidR="00C23218">
        <w:t xml:space="preserve"> </w:t>
      </w:r>
    </w:p>
    <w:p w14:paraId="7012BC31" w14:textId="77777777" w:rsidR="0028029E" w:rsidRDefault="0091343D" w:rsidP="00F007A3">
      <w:pPr>
        <w:pStyle w:val="Heading2"/>
      </w:pPr>
      <w:r>
        <w:lastRenderedPageBreak/>
        <w:t xml:space="preserve">Availability of data and material </w:t>
      </w:r>
    </w:p>
    <w:p w14:paraId="19CA9193" w14:textId="77777777" w:rsidR="0028029E" w:rsidRPr="0028029E" w:rsidRDefault="00167344" w:rsidP="00F007A3">
      <w:r>
        <w:t xml:space="preserve">The measurement data is available at </w:t>
      </w:r>
      <w:r w:rsidR="00C23218">
        <w:t>GitHub</w:t>
      </w:r>
      <w:r w:rsidR="0028029E">
        <w:t>.</w:t>
      </w:r>
    </w:p>
    <w:p w14:paraId="0B3F6BEE" w14:textId="77777777" w:rsidR="0028029E" w:rsidRDefault="0091343D" w:rsidP="00F007A3">
      <w:pPr>
        <w:pStyle w:val="Heading2"/>
      </w:pPr>
      <w:r>
        <w:t xml:space="preserve">Competing interests </w:t>
      </w:r>
    </w:p>
    <w:p w14:paraId="1B1C2D6E" w14:textId="77777777" w:rsidR="00C23218" w:rsidRDefault="00167344" w:rsidP="00F007A3">
      <w:r w:rsidRPr="00167344">
        <w:t>The mention of commercial products herein is not to be construed as either an actual or implied endorsement of such products by the Department of Health and Human Services.</w:t>
      </w:r>
    </w:p>
    <w:p w14:paraId="23078FA2" w14:textId="77777777" w:rsidR="0028029E" w:rsidRDefault="0091343D" w:rsidP="00F007A3">
      <w:pPr>
        <w:pStyle w:val="Heading2"/>
      </w:pPr>
      <w:r>
        <w:t xml:space="preserve">Funding </w:t>
      </w:r>
    </w:p>
    <w:p w14:paraId="741DF5F1" w14:textId="77777777" w:rsidR="0028029E" w:rsidRPr="0028029E" w:rsidRDefault="0028029E" w:rsidP="00F007A3">
      <w:r>
        <w:t>Not applicable.</w:t>
      </w:r>
    </w:p>
    <w:p w14:paraId="3C711251" w14:textId="77777777" w:rsidR="0028029E" w:rsidRDefault="0091343D" w:rsidP="00F007A3">
      <w:pPr>
        <w:pStyle w:val="Heading2"/>
      </w:pPr>
      <w:r>
        <w:t xml:space="preserve">Author’s contributions </w:t>
      </w:r>
    </w:p>
    <w:p w14:paraId="58D87954" w14:textId="77777777" w:rsidR="0028029E" w:rsidRPr="0028029E" w:rsidRDefault="00C23218" w:rsidP="00F007A3">
      <w:r>
        <w:t xml:space="preserve">WCC: Method development. QW: Experiment design. </w:t>
      </w:r>
    </w:p>
    <w:p w14:paraId="03B3656F" w14:textId="77777777" w:rsidR="0028029E" w:rsidRDefault="0091343D" w:rsidP="00F007A3">
      <w:pPr>
        <w:pStyle w:val="Heading2"/>
      </w:pPr>
      <w:r>
        <w:t xml:space="preserve">Acknowledgements </w:t>
      </w:r>
    </w:p>
    <w:p w14:paraId="1447059B" w14:textId="77777777" w:rsidR="0028029E" w:rsidRPr="0028029E" w:rsidRDefault="00C23218" w:rsidP="00F007A3">
      <w:r>
        <w:t xml:space="preserve">The authors thank </w:t>
      </w:r>
      <w:proofErr w:type="spellStart"/>
      <w:r>
        <w:t>Chih</w:t>
      </w:r>
      <w:proofErr w:type="spellEnd"/>
      <w:r>
        <w:t xml:space="preserve">-Lei Wu for collecting </w:t>
      </w:r>
      <w:r w:rsidR="002A09D0">
        <w:t xml:space="preserve">the </w:t>
      </w:r>
      <w:r>
        <w:t>experiment data</w:t>
      </w:r>
      <w:r w:rsidR="00EA7D25">
        <w:t xml:space="preserve"> and Ryan Beams for technical comments</w:t>
      </w:r>
      <w:r>
        <w:t>.</w:t>
      </w:r>
    </w:p>
    <w:p w14:paraId="03AEBA38" w14:textId="77777777" w:rsidR="0091343D" w:rsidRDefault="00966BB1" w:rsidP="00F007A3">
      <w:pPr>
        <w:pStyle w:val="Heading1"/>
      </w:pPr>
      <w:r>
        <w:t>References</w:t>
      </w:r>
      <w:r w:rsidR="0091343D">
        <w:t xml:space="preserve"> </w:t>
      </w:r>
    </w:p>
    <w:p w14:paraId="612A9E94" w14:textId="77777777" w:rsidR="00FF64F4" w:rsidRDefault="00FF64F4" w:rsidP="00F007A3">
      <w:r>
        <w:t xml:space="preserve">[1] </w:t>
      </w:r>
      <w:proofErr w:type="spellStart"/>
      <w:r w:rsidRPr="00966BB1">
        <w:t>Seeff</w:t>
      </w:r>
      <w:proofErr w:type="spellEnd"/>
      <w:r w:rsidRPr="00966BB1">
        <w:t>, Laura C., et al. "How many endoscopies are performed for colorectal cancer screening? Results from CDC’s survey of endoscopic capacity." Gastroenterology 127.6 (2004): 1670-1677.</w:t>
      </w:r>
    </w:p>
    <w:p w14:paraId="3B12825C" w14:textId="77777777" w:rsidR="00DC57A6" w:rsidRDefault="00966BB1" w:rsidP="00F007A3">
      <w:r>
        <w:t>[</w:t>
      </w:r>
      <w:r w:rsidR="00FF64F4">
        <w:t>2</w:t>
      </w:r>
      <w:r>
        <w:t>]</w:t>
      </w:r>
      <w:r w:rsidR="00DC57A6">
        <w:t xml:space="preserve"> </w:t>
      </w:r>
      <w:r w:rsidR="00DC57A6">
        <w:rPr>
          <w:shd w:val="clear" w:color="auto" w:fill="FFFFFF"/>
        </w:rPr>
        <w:t>Jayne, David. "Johns Hopkins Manual of Gastrointestinal Endoscopic Procedures." </w:t>
      </w:r>
      <w:r w:rsidR="00DC57A6">
        <w:rPr>
          <w:i/>
          <w:iCs/>
          <w:shd w:val="clear" w:color="auto" w:fill="FFFFFF"/>
        </w:rPr>
        <w:t>Diseases of the Colon &amp; Rectum</w:t>
      </w:r>
      <w:r w:rsidR="00E34D0E">
        <w:rPr>
          <w:i/>
          <w:iCs/>
          <w:shd w:val="clear" w:color="auto" w:fill="FFFFFF"/>
        </w:rPr>
        <w:t xml:space="preserve"> </w:t>
      </w:r>
      <w:r w:rsidR="00DC57A6">
        <w:rPr>
          <w:shd w:val="clear" w:color="auto" w:fill="FFFFFF"/>
        </w:rPr>
        <w:t>52.1 (2009): 167.</w:t>
      </w:r>
    </w:p>
    <w:p w14:paraId="501FE128" w14:textId="77777777" w:rsidR="00C23218" w:rsidRDefault="002A09D0" w:rsidP="00F007A3">
      <w:r>
        <w:rPr>
          <w:shd w:val="clear" w:color="auto" w:fill="FFFFFF"/>
        </w:rPr>
        <w:t>[</w:t>
      </w:r>
      <w:r w:rsidR="00FF64F4">
        <w:rPr>
          <w:shd w:val="clear" w:color="auto" w:fill="FFFFFF"/>
        </w:rPr>
        <w:t>3</w:t>
      </w:r>
      <w:r>
        <w:rPr>
          <w:shd w:val="clear" w:color="auto" w:fill="FFFFFF"/>
        </w:rPr>
        <w:t xml:space="preserve">] </w:t>
      </w:r>
      <w:proofErr w:type="spellStart"/>
      <w:r>
        <w:rPr>
          <w:shd w:val="clear" w:color="auto" w:fill="FFFFFF"/>
        </w:rPr>
        <w:t>Iddan</w:t>
      </w:r>
      <w:proofErr w:type="spellEnd"/>
      <w:r>
        <w:rPr>
          <w:shd w:val="clear" w:color="auto" w:fill="FFFFFF"/>
        </w:rPr>
        <w:t xml:space="preserve">, </w:t>
      </w:r>
      <w:proofErr w:type="spellStart"/>
      <w:r>
        <w:rPr>
          <w:shd w:val="clear" w:color="auto" w:fill="FFFFFF"/>
        </w:rPr>
        <w:t>Gavriel</w:t>
      </w:r>
      <w:proofErr w:type="spellEnd"/>
      <w:r>
        <w:rPr>
          <w:shd w:val="clear" w:color="auto" w:fill="FFFFFF"/>
        </w:rPr>
        <w:t>, et al. "Wireless capsule endoscopy." </w:t>
      </w:r>
      <w:r>
        <w:rPr>
          <w:i/>
          <w:iCs/>
          <w:shd w:val="clear" w:color="auto" w:fill="FFFFFF"/>
        </w:rPr>
        <w:t xml:space="preserve">Nature, </w:t>
      </w:r>
      <w:r>
        <w:rPr>
          <w:shd w:val="clear" w:color="auto" w:fill="FFFFFF"/>
        </w:rPr>
        <w:t>405.6785 (2000): 417.</w:t>
      </w:r>
    </w:p>
    <w:p w14:paraId="720D9E49" w14:textId="77777777" w:rsidR="00FF64F4" w:rsidRDefault="00FF64F4" w:rsidP="00F007A3">
      <w:r>
        <w:t xml:space="preserve">[4] US Food and Drug Administration. "Premarket Notification 510(k)" </w:t>
      </w:r>
      <w:r w:rsidRPr="0059798F">
        <w:t>https://www.fda.gov/medicaldevices/deviceregulationandguidance/howtomarketyourdevice/premarketsubmissions/premarketnotification510k/default.htm</w:t>
      </w:r>
    </w:p>
    <w:p w14:paraId="0F7E3FCC" w14:textId="77777777" w:rsidR="00FF64F4" w:rsidRDefault="00FF64F4" w:rsidP="00F007A3">
      <w:r>
        <w:t xml:space="preserve">[5] </w:t>
      </w:r>
      <w:r w:rsidRPr="00303349">
        <w:t>Wang, Quanzeng, et al. "Development of the local magnification method for quantitative evaluation of endoscope geometric distortion." Journal of biomedical optics 21.5 (2016): 056003.</w:t>
      </w:r>
    </w:p>
    <w:p w14:paraId="79623086" w14:textId="77777777" w:rsidR="002A09D0" w:rsidRDefault="00D3563D" w:rsidP="00F007A3">
      <w:r>
        <w:t>[</w:t>
      </w:r>
      <w:r w:rsidR="00FF64F4">
        <w:t>6</w:t>
      </w:r>
      <w:r>
        <w:t xml:space="preserve">] </w:t>
      </w:r>
      <w:proofErr w:type="spellStart"/>
      <w:r>
        <w:rPr>
          <w:shd w:val="clear" w:color="auto" w:fill="FFFFFF"/>
        </w:rPr>
        <w:t>Vakil</w:t>
      </w:r>
      <w:proofErr w:type="spellEnd"/>
      <w:r>
        <w:rPr>
          <w:shd w:val="clear" w:color="auto" w:fill="FFFFFF"/>
        </w:rPr>
        <w:t xml:space="preserve">, </w:t>
      </w:r>
      <w:proofErr w:type="spellStart"/>
      <w:r>
        <w:rPr>
          <w:shd w:val="clear" w:color="auto" w:fill="FFFFFF"/>
        </w:rPr>
        <w:t>Nimish</w:t>
      </w:r>
      <w:proofErr w:type="spellEnd"/>
      <w:r>
        <w:rPr>
          <w:shd w:val="clear" w:color="auto" w:fill="FFFFFF"/>
        </w:rPr>
        <w:t xml:space="preserve">, Klaus </w:t>
      </w:r>
      <w:proofErr w:type="spellStart"/>
      <w:r>
        <w:rPr>
          <w:shd w:val="clear" w:color="auto" w:fill="FFFFFF"/>
        </w:rPr>
        <w:t>Knyrim</w:t>
      </w:r>
      <w:proofErr w:type="spellEnd"/>
      <w:r>
        <w:rPr>
          <w:shd w:val="clear" w:color="auto" w:fill="FFFFFF"/>
        </w:rPr>
        <w:t xml:space="preserve">, and E. </w:t>
      </w:r>
      <w:proofErr w:type="spellStart"/>
      <w:r>
        <w:rPr>
          <w:shd w:val="clear" w:color="auto" w:fill="FFFFFF"/>
        </w:rPr>
        <w:t>Carr</w:t>
      </w:r>
      <w:proofErr w:type="spellEnd"/>
      <w:r>
        <w:rPr>
          <w:shd w:val="clear" w:color="auto" w:fill="FFFFFF"/>
        </w:rPr>
        <w:t xml:space="preserve"> </w:t>
      </w:r>
      <w:proofErr w:type="spellStart"/>
      <w:r>
        <w:rPr>
          <w:shd w:val="clear" w:color="auto" w:fill="FFFFFF"/>
        </w:rPr>
        <w:t>Everbach</w:t>
      </w:r>
      <w:proofErr w:type="spellEnd"/>
      <w:r>
        <w:rPr>
          <w:shd w:val="clear" w:color="auto" w:fill="FFFFFF"/>
        </w:rPr>
        <w:t xml:space="preserve">. "The appreciation of </w:t>
      </w:r>
      <w:proofErr w:type="spellStart"/>
      <w:r>
        <w:rPr>
          <w:shd w:val="clear" w:color="auto" w:fill="FFFFFF"/>
        </w:rPr>
        <w:t>colour</w:t>
      </w:r>
      <w:proofErr w:type="spellEnd"/>
      <w:r>
        <w:rPr>
          <w:shd w:val="clear" w:color="auto" w:fill="FFFFFF"/>
        </w:rPr>
        <w:t xml:space="preserve"> in endoscopy." </w:t>
      </w:r>
      <w:r>
        <w:rPr>
          <w:i/>
          <w:iCs/>
          <w:shd w:val="clear" w:color="auto" w:fill="FFFFFF"/>
        </w:rPr>
        <w:t>Bailliere's clinical gastroenterology</w:t>
      </w:r>
      <w:r>
        <w:rPr>
          <w:shd w:val="clear" w:color="auto" w:fill="FFFFFF"/>
        </w:rPr>
        <w:t> 5.1 (1991): 183-188.</w:t>
      </w:r>
    </w:p>
    <w:p w14:paraId="46EC8675" w14:textId="77777777" w:rsidR="007D6EA1" w:rsidRPr="00303349" w:rsidRDefault="007D6EA1" w:rsidP="00F007A3">
      <w:r>
        <w:t>[</w:t>
      </w:r>
      <w:r w:rsidR="00623B01">
        <w:t>7</w:t>
      </w:r>
      <w:r>
        <w:t>]</w:t>
      </w:r>
      <w:r w:rsidR="002A09D0">
        <w:t xml:space="preserve"> </w:t>
      </w:r>
      <w:proofErr w:type="spellStart"/>
      <w:r w:rsidR="002A09D0">
        <w:rPr>
          <w:shd w:val="clear" w:color="auto" w:fill="FFFFFF"/>
        </w:rPr>
        <w:t>Berns</w:t>
      </w:r>
      <w:proofErr w:type="spellEnd"/>
      <w:r w:rsidR="002A09D0">
        <w:rPr>
          <w:shd w:val="clear" w:color="auto" w:fill="FFFFFF"/>
        </w:rPr>
        <w:t>, Roy S. </w:t>
      </w:r>
      <w:proofErr w:type="spellStart"/>
      <w:r w:rsidR="002A09D0">
        <w:rPr>
          <w:shd w:val="clear" w:color="auto" w:fill="FFFFFF"/>
        </w:rPr>
        <w:t>Billmeyer</w:t>
      </w:r>
      <w:proofErr w:type="spellEnd"/>
      <w:r w:rsidR="002A09D0">
        <w:rPr>
          <w:shd w:val="clear" w:color="auto" w:fill="FFFFFF"/>
        </w:rPr>
        <w:t xml:space="preserve"> and Saltzman's principles of color technology. New York: Wiley, 2000.</w:t>
      </w:r>
    </w:p>
    <w:p w14:paraId="7AEF010E" w14:textId="77777777" w:rsidR="00303349" w:rsidRDefault="00303349" w:rsidP="00F007A3">
      <w:r w:rsidRPr="00303349">
        <w:t>[</w:t>
      </w:r>
      <w:r w:rsidR="00623B01">
        <w:t>8</w:t>
      </w:r>
      <w:r w:rsidRPr="00303349">
        <w:t>]</w:t>
      </w:r>
      <w:r w:rsidR="002A09D0">
        <w:t xml:space="preserve"> </w:t>
      </w:r>
      <w:proofErr w:type="spellStart"/>
      <w:r w:rsidR="002A09D0">
        <w:rPr>
          <w:shd w:val="clear" w:color="auto" w:fill="FFFFFF"/>
        </w:rPr>
        <w:t>Ohta</w:t>
      </w:r>
      <w:proofErr w:type="spellEnd"/>
      <w:r w:rsidR="002A09D0">
        <w:rPr>
          <w:shd w:val="clear" w:color="auto" w:fill="FFFFFF"/>
        </w:rPr>
        <w:t>, Noboru, and Alan Robertson. </w:t>
      </w:r>
      <w:r w:rsidR="002A09D0">
        <w:rPr>
          <w:i/>
          <w:iCs/>
          <w:shd w:val="clear" w:color="auto" w:fill="FFFFFF"/>
        </w:rPr>
        <w:t>Colorimetry: fundamentals and applications</w:t>
      </w:r>
      <w:r w:rsidR="002A09D0">
        <w:rPr>
          <w:shd w:val="clear" w:color="auto" w:fill="FFFFFF"/>
        </w:rPr>
        <w:t>. John Wiley &amp; Sons, 2006.</w:t>
      </w:r>
    </w:p>
    <w:p w14:paraId="3E086C06" w14:textId="77777777" w:rsidR="008C2632" w:rsidRDefault="008C2632" w:rsidP="00F007A3"/>
    <w:sectPr w:rsidR="008C2632">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dano, Aldo G" w:date="2018-12-08T07:21:00Z" w:initials="BAG">
    <w:p w14:paraId="5FDFB29A" w14:textId="77777777" w:rsidR="00BB4614" w:rsidRDefault="00BB4614">
      <w:pPr>
        <w:pStyle w:val="CommentText"/>
      </w:pPr>
      <w:r>
        <w:rPr>
          <w:rStyle w:val="CommentReference"/>
        </w:rPr>
        <w:annotationRef/>
      </w:r>
      <w:r>
        <w:t>Perhaps this manuscript is better suited for BMC Medical Research Methodology instead. Please take a look.</w:t>
      </w:r>
    </w:p>
  </w:comment>
  <w:comment w:id="1" w:author="wcc" w:date="2018-12-08T10:19:00Z" w:initials="w">
    <w:p w14:paraId="322B9C2E" w14:textId="44B4D057" w:rsidR="00BB4614" w:rsidRDefault="00BB4614">
      <w:pPr>
        <w:pStyle w:val="CommentText"/>
      </w:pPr>
      <w:r>
        <w:rPr>
          <w:rStyle w:val="CommentReference"/>
        </w:rPr>
        <w:annotationRef/>
      </w:r>
      <w:r>
        <w:t>This BMC Research Notes (IF 0.691) has a 2,000 words limit that makes it difficult to include all necessary information.</w:t>
      </w:r>
    </w:p>
    <w:p w14:paraId="1D223B8C" w14:textId="77777777" w:rsidR="00BB4614" w:rsidRDefault="00BB4614">
      <w:pPr>
        <w:pStyle w:val="CommentText"/>
      </w:pPr>
    </w:p>
    <w:p w14:paraId="6C51431E" w14:textId="77777777" w:rsidR="00BB4614" w:rsidRDefault="00BB4614">
      <w:pPr>
        <w:pStyle w:val="CommentText"/>
      </w:pPr>
      <w:r>
        <w:t>The BMC Medical Research Methodology (IF 4.356) specifically states "</w:t>
      </w:r>
      <w:r>
        <w:rPr>
          <w:rFonts w:ascii="Segoe UI" w:hAnsi="Segoe UI" w:cs="Segoe UI"/>
          <w:i/>
          <w:iCs/>
          <w:color w:val="333333"/>
          <w:sz w:val="26"/>
          <w:szCs w:val="26"/>
          <w:shd w:val="clear" w:color="auto" w:fill="FFFFFF"/>
        </w:rPr>
        <w:t>BMC Medical Research Methodology</w:t>
      </w:r>
      <w:r>
        <w:rPr>
          <w:rFonts w:ascii="Segoe UI" w:hAnsi="Segoe UI" w:cs="Segoe UI"/>
          <w:color w:val="333333"/>
          <w:sz w:val="26"/>
          <w:szCs w:val="26"/>
          <w:shd w:val="clear" w:color="auto" w:fill="FFFFFF"/>
        </w:rPr>
        <w:t> does not aim to publish articles describing scientific methods or techniques: these should be directed to the BMC journal covering the relevant biomedical subject area.</w:t>
      </w:r>
      <w:r>
        <w:t>"</w:t>
      </w:r>
    </w:p>
    <w:p w14:paraId="0C82838C" w14:textId="77777777" w:rsidR="00BB4614" w:rsidRDefault="00BB4614">
      <w:pPr>
        <w:pStyle w:val="CommentText"/>
      </w:pPr>
    </w:p>
    <w:p w14:paraId="25896FAA" w14:textId="245B5A73" w:rsidR="00BB4614" w:rsidRDefault="00BB4614">
      <w:pPr>
        <w:pStyle w:val="CommentText"/>
      </w:pPr>
      <w:r>
        <w:t>How about BMC Medical Imaging (IF 1.854) -- Technical Advance article?</w:t>
      </w:r>
    </w:p>
    <w:p w14:paraId="586BF84B" w14:textId="77777777" w:rsidR="00BB4614" w:rsidRDefault="00BB4614">
      <w:pPr>
        <w:pStyle w:val="CommentText"/>
      </w:pPr>
      <w:r w:rsidRPr="008C7B82">
        <w:t>https://bmcmedimaging.biomedcentral.com/</w:t>
      </w:r>
    </w:p>
    <w:p w14:paraId="20236338" w14:textId="41214A36" w:rsidR="00BB4614" w:rsidRDefault="00BB4614">
      <w:pPr>
        <w:pStyle w:val="CommentText"/>
      </w:pPr>
      <w:r>
        <w:t xml:space="preserve"> </w:t>
      </w:r>
    </w:p>
  </w:comment>
  <w:comment w:id="3" w:author="Badano, Aldo G" w:date="2018-12-08T07:23:00Z" w:initials="BAG">
    <w:p w14:paraId="23D3B096" w14:textId="77777777" w:rsidR="00BB4614" w:rsidRDefault="00BB4614">
      <w:pPr>
        <w:pStyle w:val="CommentText"/>
      </w:pPr>
      <w:r>
        <w:rPr>
          <w:rStyle w:val="CommentReference"/>
        </w:rPr>
        <w:annotationRef/>
      </w:r>
      <w:r>
        <w:t>Please separate this into methods and results. You might want to add a section on test case or demonstration of the methodology with a methods and results sections.</w:t>
      </w:r>
    </w:p>
  </w:comment>
  <w:comment w:id="5" w:author="Badano, Aldo G" w:date="2018-12-08T07:23:00Z" w:initials="BAG">
    <w:p w14:paraId="0B2A40E3" w14:textId="77777777" w:rsidR="00BB4614" w:rsidRDefault="00BB4614">
      <w:pPr>
        <w:pStyle w:val="CommentText"/>
      </w:pPr>
      <w:r>
        <w:rPr>
          <w:rStyle w:val="CommentReference"/>
        </w:rPr>
        <w:annotationRef/>
      </w:r>
      <w:r>
        <w:t xml:space="preserve">I think a table with results that are plotted in the </w:t>
      </w:r>
      <w:proofErr w:type="spellStart"/>
      <w:r>
        <w:t>figurewould</w:t>
      </w:r>
      <w:proofErr w:type="spellEnd"/>
      <w:r>
        <w:t xml:space="preserve"> be useful and I think easy to add.</w:t>
      </w:r>
    </w:p>
  </w:comment>
  <w:comment w:id="6" w:author="wcc" w:date="2018-12-08T11:07:00Z" w:initials="w">
    <w:p w14:paraId="0C0A90CA" w14:textId="116E0234" w:rsidR="00BB4614" w:rsidRDefault="00BB4614">
      <w:pPr>
        <w:pStyle w:val="CommentText"/>
      </w:pPr>
      <w:r>
        <w:rPr>
          <w:rStyle w:val="CommentReference"/>
        </w:rPr>
        <w:annotationRef/>
      </w:r>
      <w:r>
        <w:t>The table is added. Note that BMC Research Note limits figures/tables to 3.</w:t>
      </w:r>
    </w:p>
  </w:comment>
  <w:comment w:id="9" w:author="wcc" w:date="2018-12-08T11:14:00Z" w:initials="w">
    <w:p w14:paraId="340ADCD4" w14:textId="1E7F0898" w:rsidR="005663BA" w:rsidRDefault="005663BA">
      <w:pPr>
        <w:pStyle w:val="CommentText"/>
      </w:pPr>
      <w:r>
        <w:rPr>
          <w:rStyle w:val="CommentReference"/>
        </w:rPr>
        <w:annotationRef/>
      </w:r>
      <w:proofErr w:type="gramStart"/>
      <w:r>
        <w:t>added</w:t>
      </w:r>
      <w:proofErr w:type="gramEnd"/>
      <w:r>
        <w:t xml:space="preserve"> the regulatory implication</w:t>
      </w:r>
    </w:p>
  </w:comment>
  <w:comment w:id="10" w:author="Badano, Aldo G" w:date="2018-12-08T07:24:00Z" w:initials="BAG">
    <w:p w14:paraId="6F08087F" w14:textId="77777777" w:rsidR="00BB4614" w:rsidRDefault="00BB4614">
      <w:pPr>
        <w:pStyle w:val="CommentText"/>
      </w:pPr>
      <w:r>
        <w:rPr>
          <w:rStyle w:val="CommentReference"/>
        </w:rPr>
        <w:annotationRef/>
      </w:r>
      <w:r>
        <w:t>Is there a way to propose some language regarding the regulatory implication of the results in the test case?</w:t>
      </w:r>
    </w:p>
  </w:comment>
  <w:comment w:id="11" w:author="Badano, Aldo G" w:date="2018-12-08T07:25:00Z" w:initials="BAG">
    <w:p w14:paraId="223AEDA5" w14:textId="77777777" w:rsidR="00BB4614" w:rsidRDefault="00BB4614">
      <w:pPr>
        <w:pStyle w:val="CommentText"/>
      </w:pPr>
      <w:r>
        <w:rPr>
          <w:rStyle w:val="CommentReference"/>
        </w:rPr>
        <w:annotationRef/>
      </w:r>
      <w:r>
        <w:t>Unless mandated by the journal, this list might look better as a paragraph.</w:t>
      </w:r>
    </w:p>
  </w:comment>
  <w:comment w:id="12" w:author="Badano, Aldo G" w:date="2018-12-08T07:26:00Z" w:initials="BAG">
    <w:p w14:paraId="3B9077FD" w14:textId="77777777" w:rsidR="00BB4614" w:rsidRDefault="00BB4614">
      <w:pPr>
        <w:pStyle w:val="CommentText"/>
      </w:pPr>
      <w:r>
        <w:rPr>
          <w:rStyle w:val="CommentReference"/>
        </w:rPr>
        <w:annotationRef/>
      </w:r>
      <w:r>
        <w:t>This looks like you are holding back. Please 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FB29A" w15:done="0"/>
  <w15:commentEx w15:paraId="23D3B096" w15:done="0"/>
  <w15:commentEx w15:paraId="0B2A40E3" w15:done="0"/>
  <w15:commentEx w15:paraId="6F08087F" w15:done="0"/>
  <w15:commentEx w15:paraId="223AEDA5" w15:done="0"/>
  <w15:commentEx w15:paraId="49BB9002" w15:done="0"/>
  <w15:commentEx w15:paraId="3B9077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FB29A" w16cid:durableId="1FB5EF93"/>
  <w16cid:commentId w16cid:paraId="23D3B096" w16cid:durableId="1FB5EFEA"/>
  <w16cid:commentId w16cid:paraId="0B2A40E3" w16cid:durableId="1FB5F00E"/>
  <w16cid:commentId w16cid:paraId="6F08087F" w16cid:durableId="1FB5F046"/>
  <w16cid:commentId w16cid:paraId="223AEDA5" w16cid:durableId="1FB5F06A"/>
  <w16cid:commentId w16cid:paraId="49BB9002" w16cid:durableId="1FB5F088"/>
  <w16cid:commentId w16cid:paraId="3B9077FD" w16cid:durableId="1FB5F0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7C173" w14:textId="77777777" w:rsidR="00373ED9" w:rsidRDefault="00373ED9" w:rsidP="00D30C3D">
      <w:pPr>
        <w:spacing w:after="0" w:line="240" w:lineRule="auto"/>
      </w:pPr>
      <w:r>
        <w:separator/>
      </w:r>
    </w:p>
  </w:endnote>
  <w:endnote w:type="continuationSeparator" w:id="0">
    <w:p w14:paraId="513248BD" w14:textId="77777777" w:rsidR="00373ED9" w:rsidRDefault="00373ED9" w:rsidP="00D3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060605"/>
      <w:docPartObj>
        <w:docPartGallery w:val="Page Numbers (Bottom of Page)"/>
        <w:docPartUnique/>
      </w:docPartObj>
    </w:sdtPr>
    <w:sdtEndPr>
      <w:rPr>
        <w:noProof/>
      </w:rPr>
    </w:sdtEndPr>
    <w:sdtContent>
      <w:p w14:paraId="61572A6D" w14:textId="77777777" w:rsidR="00BB4614" w:rsidRDefault="00BB4614">
        <w:pPr>
          <w:pStyle w:val="Footer"/>
          <w:jc w:val="center"/>
        </w:pPr>
        <w:r>
          <w:fldChar w:fldCharType="begin"/>
        </w:r>
        <w:r>
          <w:instrText xml:space="preserve"> PAGE   \* MERGEFORMAT </w:instrText>
        </w:r>
        <w:r>
          <w:fldChar w:fldCharType="separate"/>
        </w:r>
        <w:r w:rsidR="00CB3CE1">
          <w:rPr>
            <w:noProof/>
          </w:rPr>
          <w:t>10</w:t>
        </w:r>
        <w:r>
          <w:rPr>
            <w:noProof/>
          </w:rPr>
          <w:fldChar w:fldCharType="end"/>
        </w:r>
      </w:p>
    </w:sdtContent>
  </w:sdt>
  <w:p w14:paraId="68037256" w14:textId="77777777" w:rsidR="00BB4614" w:rsidRDefault="00BB4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4083B" w14:textId="77777777" w:rsidR="00373ED9" w:rsidRDefault="00373ED9" w:rsidP="00D30C3D">
      <w:pPr>
        <w:spacing w:after="0" w:line="240" w:lineRule="auto"/>
      </w:pPr>
      <w:r>
        <w:separator/>
      </w:r>
    </w:p>
  </w:footnote>
  <w:footnote w:type="continuationSeparator" w:id="0">
    <w:p w14:paraId="49B82988" w14:textId="77777777" w:rsidR="00373ED9" w:rsidRDefault="00373ED9" w:rsidP="00D30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84516F"/>
    <w:multiLevelType w:val="hybridMultilevel"/>
    <w:tmpl w:val="B93E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dano, Aldo G">
    <w15:presenceInfo w15:providerId="AD" w15:userId="S-1-5-21-1078081533-606747145-839522115-10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B6"/>
    <w:rsid w:val="00055775"/>
    <w:rsid w:val="0008037E"/>
    <w:rsid w:val="000C4E8F"/>
    <w:rsid w:val="000F7875"/>
    <w:rsid w:val="00111B28"/>
    <w:rsid w:val="001175D9"/>
    <w:rsid w:val="001304CF"/>
    <w:rsid w:val="00133F86"/>
    <w:rsid w:val="00166CCE"/>
    <w:rsid w:val="00167344"/>
    <w:rsid w:val="00171D16"/>
    <w:rsid w:val="00182006"/>
    <w:rsid w:val="001948CF"/>
    <w:rsid w:val="001A173C"/>
    <w:rsid w:val="001A4A62"/>
    <w:rsid w:val="001B6531"/>
    <w:rsid w:val="001D536B"/>
    <w:rsid w:val="001D6762"/>
    <w:rsid w:val="001E18F2"/>
    <w:rsid w:val="001E4AB4"/>
    <w:rsid w:val="0028029E"/>
    <w:rsid w:val="00282ED3"/>
    <w:rsid w:val="002A09D0"/>
    <w:rsid w:val="002C3D2F"/>
    <w:rsid w:val="002D4CAA"/>
    <w:rsid w:val="00303349"/>
    <w:rsid w:val="0034309C"/>
    <w:rsid w:val="003539B6"/>
    <w:rsid w:val="003631FC"/>
    <w:rsid w:val="00373ED9"/>
    <w:rsid w:val="003D0636"/>
    <w:rsid w:val="003F1449"/>
    <w:rsid w:val="003F72E5"/>
    <w:rsid w:val="00431EBC"/>
    <w:rsid w:val="0043274D"/>
    <w:rsid w:val="00451BE2"/>
    <w:rsid w:val="0046364E"/>
    <w:rsid w:val="00482139"/>
    <w:rsid w:val="004D0288"/>
    <w:rsid w:val="004D08E4"/>
    <w:rsid w:val="00515959"/>
    <w:rsid w:val="0051749C"/>
    <w:rsid w:val="00526A06"/>
    <w:rsid w:val="0053344B"/>
    <w:rsid w:val="00533DA1"/>
    <w:rsid w:val="005663BA"/>
    <w:rsid w:val="00582A2F"/>
    <w:rsid w:val="0059798F"/>
    <w:rsid w:val="005A172B"/>
    <w:rsid w:val="00623B01"/>
    <w:rsid w:val="00657AB8"/>
    <w:rsid w:val="00670EE4"/>
    <w:rsid w:val="006B1158"/>
    <w:rsid w:val="006B1BE1"/>
    <w:rsid w:val="006D081C"/>
    <w:rsid w:val="006F3B60"/>
    <w:rsid w:val="007004D4"/>
    <w:rsid w:val="007A2B7E"/>
    <w:rsid w:val="007A3FF6"/>
    <w:rsid w:val="007C4540"/>
    <w:rsid w:val="007D6EA1"/>
    <w:rsid w:val="007F06FE"/>
    <w:rsid w:val="007F2B28"/>
    <w:rsid w:val="00842DAD"/>
    <w:rsid w:val="00852559"/>
    <w:rsid w:val="00864FD2"/>
    <w:rsid w:val="00891DCF"/>
    <w:rsid w:val="008A7451"/>
    <w:rsid w:val="008C009B"/>
    <w:rsid w:val="008C2632"/>
    <w:rsid w:val="008C7B82"/>
    <w:rsid w:val="0091343D"/>
    <w:rsid w:val="009342D1"/>
    <w:rsid w:val="00935157"/>
    <w:rsid w:val="009427C1"/>
    <w:rsid w:val="00963761"/>
    <w:rsid w:val="00966BB1"/>
    <w:rsid w:val="009A3EAF"/>
    <w:rsid w:val="009A6278"/>
    <w:rsid w:val="00A01370"/>
    <w:rsid w:val="00A07C53"/>
    <w:rsid w:val="00A663CC"/>
    <w:rsid w:val="00A95E11"/>
    <w:rsid w:val="00AB171E"/>
    <w:rsid w:val="00AC4AE8"/>
    <w:rsid w:val="00AD4BD0"/>
    <w:rsid w:val="00B03048"/>
    <w:rsid w:val="00B03BA2"/>
    <w:rsid w:val="00B33C21"/>
    <w:rsid w:val="00B7351F"/>
    <w:rsid w:val="00BB3838"/>
    <w:rsid w:val="00BB4614"/>
    <w:rsid w:val="00BB553D"/>
    <w:rsid w:val="00BD359E"/>
    <w:rsid w:val="00C23218"/>
    <w:rsid w:val="00C25B42"/>
    <w:rsid w:val="00C27F8E"/>
    <w:rsid w:val="00C5289F"/>
    <w:rsid w:val="00C979FE"/>
    <w:rsid w:val="00CA3F59"/>
    <w:rsid w:val="00CA511F"/>
    <w:rsid w:val="00CB3139"/>
    <w:rsid w:val="00CB3CE1"/>
    <w:rsid w:val="00CD0811"/>
    <w:rsid w:val="00CD1B90"/>
    <w:rsid w:val="00CD7215"/>
    <w:rsid w:val="00CE776E"/>
    <w:rsid w:val="00D226B3"/>
    <w:rsid w:val="00D30C3D"/>
    <w:rsid w:val="00D3563D"/>
    <w:rsid w:val="00D40206"/>
    <w:rsid w:val="00D50159"/>
    <w:rsid w:val="00D627E6"/>
    <w:rsid w:val="00DB5BF0"/>
    <w:rsid w:val="00DC57A6"/>
    <w:rsid w:val="00DD083D"/>
    <w:rsid w:val="00E34D0E"/>
    <w:rsid w:val="00E529E4"/>
    <w:rsid w:val="00E919B5"/>
    <w:rsid w:val="00EA1816"/>
    <w:rsid w:val="00EA18F6"/>
    <w:rsid w:val="00EA3689"/>
    <w:rsid w:val="00EA7D25"/>
    <w:rsid w:val="00ED052E"/>
    <w:rsid w:val="00ED600B"/>
    <w:rsid w:val="00EE4B9A"/>
    <w:rsid w:val="00EE7EE1"/>
    <w:rsid w:val="00F007A3"/>
    <w:rsid w:val="00F3463B"/>
    <w:rsid w:val="00F35367"/>
    <w:rsid w:val="00FA2A96"/>
    <w:rsid w:val="00FA7219"/>
    <w:rsid w:val="00FB0319"/>
    <w:rsid w:val="00FE1E5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 w:type="paragraph" w:styleId="Header">
    <w:name w:val="header"/>
    <w:basedOn w:val="Normal"/>
    <w:link w:val="HeaderChar"/>
    <w:uiPriority w:val="99"/>
    <w:unhideWhenUsed/>
    <w:rsid w:val="00D3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3D"/>
    <w:rPr>
      <w:rFonts w:ascii="Times New Roman" w:hAnsi="Times New Roman" w:cs="Times New Roman"/>
    </w:rPr>
  </w:style>
  <w:style w:type="paragraph" w:styleId="Footer">
    <w:name w:val="footer"/>
    <w:basedOn w:val="Normal"/>
    <w:link w:val="FooterChar"/>
    <w:uiPriority w:val="99"/>
    <w:unhideWhenUsed/>
    <w:rsid w:val="00D3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3D"/>
    <w:rPr>
      <w:rFonts w:ascii="Times New Roman" w:hAnsi="Times New Roman" w:cs="Times New Roman"/>
    </w:rPr>
  </w:style>
  <w:style w:type="character" w:styleId="CommentReference">
    <w:name w:val="annotation reference"/>
    <w:basedOn w:val="DefaultParagraphFont"/>
    <w:uiPriority w:val="99"/>
    <w:semiHidden/>
    <w:unhideWhenUsed/>
    <w:rsid w:val="00935157"/>
    <w:rPr>
      <w:sz w:val="16"/>
      <w:szCs w:val="16"/>
    </w:rPr>
  </w:style>
  <w:style w:type="paragraph" w:styleId="CommentText">
    <w:name w:val="annotation text"/>
    <w:basedOn w:val="Normal"/>
    <w:link w:val="CommentTextChar"/>
    <w:uiPriority w:val="99"/>
    <w:semiHidden/>
    <w:unhideWhenUsed/>
    <w:rsid w:val="00935157"/>
    <w:pPr>
      <w:spacing w:line="240" w:lineRule="auto"/>
    </w:pPr>
    <w:rPr>
      <w:sz w:val="20"/>
      <w:szCs w:val="20"/>
    </w:rPr>
  </w:style>
  <w:style w:type="character" w:customStyle="1" w:styleId="CommentTextChar">
    <w:name w:val="Comment Text Char"/>
    <w:basedOn w:val="DefaultParagraphFont"/>
    <w:link w:val="CommentText"/>
    <w:uiPriority w:val="99"/>
    <w:semiHidden/>
    <w:rsid w:val="0093515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5157"/>
    <w:rPr>
      <w:b/>
      <w:bCs/>
    </w:rPr>
  </w:style>
  <w:style w:type="character" w:customStyle="1" w:styleId="CommentSubjectChar">
    <w:name w:val="Comment Subject Char"/>
    <w:basedOn w:val="CommentTextChar"/>
    <w:link w:val="CommentSubject"/>
    <w:uiPriority w:val="99"/>
    <w:semiHidden/>
    <w:rsid w:val="00935157"/>
    <w:rPr>
      <w:rFonts w:ascii="Times New Roman" w:hAnsi="Times New Roman" w:cs="Times New Roman"/>
      <w:b/>
      <w:bCs/>
      <w:sz w:val="20"/>
      <w:szCs w:val="20"/>
    </w:rPr>
  </w:style>
  <w:style w:type="table" w:styleId="TableGrid">
    <w:name w:val="Table Grid"/>
    <w:basedOn w:val="TableNormal"/>
    <w:uiPriority w:val="59"/>
    <w:unhideWhenUsed/>
    <w:rsid w:val="00BB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 w:type="paragraph" w:styleId="Header">
    <w:name w:val="header"/>
    <w:basedOn w:val="Normal"/>
    <w:link w:val="HeaderChar"/>
    <w:uiPriority w:val="99"/>
    <w:unhideWhenUsed/>
    <w:rsid w:val="00D3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3D"/>
    <w:rPr>
      <w:rFonts w:ascii="Times New Roman" w:hAnsi="Times New Roman" w:cs="Times New Roman"/>
    </w:rPr>
  </w:style>
  <w:style w:type="paragraph" w:styleId="Footer">
    <w:name w:val="footer"/>
    <w:basedOn w:val="Normal"/>
    <w:link w:val="FooterChar"/>
    <w:uiPriority w:val="99"/>
    <w:unhideWhenUsed/>
    <w:rsid w:val="00D3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3D"/>
    <w:rPr>
      <w:rFonts w:ascii="Times New Roman" w:hAnsi="Times New Roman" w:cs="Times New Roman"/>
    </w:rPr>
  </w:style>
  <w:style w:type="character" w:styleId="CommentReference">
    <w:name w:val="annotation reference"/>
    <w:basedOn w:val="DefaultParagraphFont"/>
    <w:uiPriority w:val="99"/>
    <w:semiHidden/>
    <w:unhideWhenUsed/>
    <w:rsid w:val="00935157"/>
    <w:rPr>
      <w:sz w:val="16"/>
      <w:szCs w:val="16"/>
    </w:rPr>
  </w:style>
  <w:style w:type="paragraph" w:styleId="CommentText">
    <w:name w:val="annotation text"/>
    <w:basedOn w:val="Normal"/>
    <w:link w:val="CommentTextChar"/>
    <w:uiPriority w:val="99"/>
    <w:semiHidden/>
    <w:unhideWhenUsed/>
    <w:rsid w:val="00935157"/>
    <w:pPr>
      <w:spacing w:line="240" w:lineRule="auto"/>
    </w:pPr>
    <w:rPr>
      <w:sz w:val="20"/>
      <w:szCs w:val="20"/>
    </w:rPr>
  </w:style>
  <w:style w:type="character" w:customStyle="1" w:styleId="CommentTextChar">
    <w:name w:val="Comment Text Char"/>
    <w:basedOn w:val="DefaultParagraphFont"/>
    <w:link w:val="CommentText"/>
    <w:uiPriority w:val="99"/>
    <w:semiHidden/>
    <w:rsid w:val="0093515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5157"/>
    <w:rPr>
      <w:b/>
      <w:bCs/>
    </w:rPr>
  </w:style>
  <w:style w:type="character" w:customStyle="1" w:styleId="CommentSubjectChar">
    <w:name w:val="Comment Subject Char"/>
    <w:basedOn w:val="CommentTextChar"/>
    <w:link w:val="CommentSubject"/>
    <w:uiPriority w:val="99"/>
    <w:semiHidden/>
    <w:rsid w:val="00935157"/>
    <w:rPr>
      <w:rFonts w:ascii="Times New Roman" w:hAnsi="Times New Roman" w:cs="Times New Roman"/>
      <w:b/>
      <w:bCs/>
      <w:sz w:val="20"/>
      <w:szCs w:val="20"/>
    </w:rPr>
  </w:style>
  <w:style w:type="table" w:styleId="TableGrid">
    <w:name w:val="Table Grid"/>
    <w:basedOn w:val="TableNormal"/>
    <w:uiPriority w:val="59"/>
    <w:unhideWhenUsed/>
    <w:rsid w:val="00BB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72698">
      <w:bodyDiv w:val="1"/>
      <w:marLeft w:val="0"/>
      <w:marRight w:val="0"/>
      <w:marTop w:val="0"/>
      <w:marBottom w:val="0"/>
      <w:divBdr>
        <w:top w:val="none" w:sz="0" w:space="0" w:color="auto"/>
        <w:left w:val="none" w:sz="0" w:space="0" w:color="auto"/>
        <w:bottom w:val="none" w:sz="0" w:space="0" w:color="auto"/>
        <w:right w:val="none" w:sz="0" w:space="0" w:color="auto"/>
      </w:divBdr>
    </w:div>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 w:id="20630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136D283-A2E3-482E-9266-BDD90BCC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wcc</dc:creator>
  <cp:lastModifiedBy>wcc</cp:lastModifiedBy>
  <cp:revision>6</cp:revision>
  <cp:lastPrinted>2018-12-07T19:39:00Z</cp:lastPrinted>
  <dcterms:created xsi:type="dcterms:W3CDTF">2018-12-08T12:27:00Z</dcterms:created>
  <dcterms:modified xsi:type="dcterms:W3CDTF">2018-12-08T17:11:00Z</dcterms:modified>
</cp:coreProperties>
</file>